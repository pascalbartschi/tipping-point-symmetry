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7189D" w14:textId="54831C54" w:rsidR="47E8B1E2" w:rsidRDefault="47E8B1E2" w:rsidP="47E8B1E2">
      <w:pPr>
        <w:rPr>
          <w:highlight w:val="yellow"/>
        </w:rPr>
      </w:pPr>
      <w:r w:rsidRPr="72B16E8A">
        <w:rPr>
          <w:highlight w:val="yellow"/>
        </w:rPr>
        <w:t xml:space="preserve">Morning Pascal. I have a look at the </w:t>
      </w:r>
      <w:proofErr w:type="spellStart"/>
      <w:r w:rsidRPr="72B16E8A">
        <w:rPr>
          <w:highlight w:val="yellow"/>
        </w:rPr>
        <w:t>ms</w:t>
      </w:r>
      <w:proofErr w:type="spellEnd"/>
      <w:r w:rsidRPr="72B16E8A">
        <w:rPr>
          <w:highlight w:val="yellow"/>
        </w:rPr>
        <w:t xml:space="preserve"> now and try to give a bit more guidance</w:t>
      </w:r>
      <w:r w:rsidR="72B16E8A" w:rsidRPr="72B16E8A">
        <w:rPr>
          <w:highlight w:val="yellow"/>
        </w:rPr>
        <w:t>. I made a section at the very end in which I move text that we might or might not need.</w:t>
      </w:r>
    </w:p>
    <w:p w14:paraId="3B5E8E18" w14:textId="317A08FB" w:rsidR="47E8B1E2" w:rsidRDefault="47E8B1E2" w:rsidP="47E8B1E2"/>
    <w:p w14:paraId="4203DC17" w14:textId="189133B3" w:rsidR="47E8B1E2" w:rsidRDefault="47E8B1E2" w:rsidP="47E8B1E2"/>
    <w:p w14:paraId="516FF00F" w14:textId="295B9F57" w:rsidR="47E8B1E2" w:rsidRDefault="47E8B1E2" w:rsidP="47E8B1E2">
      <w:pPr>
        <w:pStyle w:val="Heading1"/>
      </w:pPr>
      <w:r>
        <w:t>Possible titles:</w:t>
      </w:r>
    </w:p>
    <w:p w14:paraId="1504042C" w14:textId="51814925" w:rsidR="47E8B1E2" w:rsidRDefault="47E8B1E2" w:rsidP="47E8B1E2">
      <w:r>
        <w:t xml:space="preserve">Symmetry of ecosystem tipping points is controlled by trait dissimilarity in a simple ecosystem </w:t>
      </w:r>
      <w:proofErr w:type="gramStart"/>
      <w:r>
        <w:t>model</w:t>
      </w:r>
      <w:proofErr w:type="gramEnd"/>
    </w:p>
    <w:p w14:paraId="558AD2D1" w14:textId="2306E358" w:rsidR="2BD8BD16" w:rsidRDefault="2BD8BD16" w:rsidP="2BD8BD16">
      <w:r>
        <w:t xml:space="preserve">Pascal </w:t>
      </w:r>
      <w:proofErr w:type="spellStart"/>
      <w:r>
        <w:t>Bärtschi</w:t>
      </w:r>
      <w:proofErr w:type="spellEnd"/>
      <w:r>
        <w:t xml:space="preserve"> and Owen L. Petchey</w:t>
      </w:r>
    </w:p>
    <w:p w14:paraId="35BAE84F" w14:textId="7318DA48" w:rsidR="2BD8BD16" w:rsidRDefault="2BD8BD16" w:rsidP="2BD8BD16"/>
    <w:p w14:paraId="3C0BC91D" w14:textId="44683348" w:rsidR="47E8B1E2" w:rsidRDefault="47E8B1E2" w:rsidP="47E8B1E2">
      <w:pPr>
        <w:pStyle w:val="Heading1"/>
      </w:pPr>
      <w:r>
        <w:t>Abstract</w:t>
      </w:r>
    </w:p>
    <w:p w14:paraId="70629A84" w14:textId="3C636D52" w:rsidR="47E8B1E2" w:rsidRDefault="47E8B1E2" w:rsidP="47E8B1E2">
      <w:r>
        <w:t>To be written.</w:t>
      </w:r>
    </w:p>
    <w:p w14:paraId="39417690" w14:textId="754BCD68" w:rsidR="00736C2E" w:rsidRDefault="00736C2E" w:rsidP="00736C2E">
      <w:pPr>
        <w:pStyle w:val="Heading1"/>
      </w:pPr>
      <w:r>
        <w:t>Introduction</w:t>
      </w:r>
    </w:p>
    <w:p w14:paraId="6F99C97C" w14:textId="2A634571" w:rsidR="47E8B1E2" w:rsidRDefault="47E8B1E2" w:rsidP="47E8B1E2">
      <w:r>
        <w:t>Changing environmental conditions like temperature, nutrient and toxin concentrations or food web structures force ecosystems on different scales to respond</w:t>
      </w:r>
      <w:r w:rsidRPr="47E8B1E2">
        <w:rPr>
          <w:color w:val="FF0000"/>
        </w:rPr>
        <w:fldChar w:fldCharType="begin"/>
      </w:r>
      <w:r w:rsidR="009E3EA8">
        <w:rPr>
          <w:color w:val="FF0000"/>
        </w:rPr>
        <w:instrText xml:space="preserve"> ADDIN ZOTERO_ITEM CSL_CITATION {"citationID":"sCB9nc6n","properties":{"formattedCitation":"(Holling 1973, Tilman and Lehman 2001)","plainCitation":"(Holling 1973, Tilman and Lehman 2001)","noteIndex":0},"citationItems":[{"id":10,"uris":["http://zotero.org/users/10084904/items/2LJNENNU"],"itemData":{"id":10,"type":"article-journal","container-title":"Annual Review of Ecology and Systematics","ISSN":"0066-4162","note":"publisher: Annual Reviews","page":"1-23","source":"JSTOR","title":"Resilience and Stability of Ecological Systems","volume":"4","author":[{"family":"Holling","given":"C. S."}],"issued":{"date-parts":[["1973"]]}}},{"id":30,"uris":["http://zotero.org/users/10084904/items/ET443FPL"],"itemData":{"id":30,"type":"article-journal","abstract":"Human-caused environmental changes are creating regional combinations of environmental conditions that, within the next 50 to 100 years, may fall outside the envelope within which many of the terrestrial plants of a region evolved. These environmental modifications might become a greater cause of global species extinction than direct habitat destruction. The environmental constraints undergoing human modification include levels of soil nitrogen, phosphorus, calcium and pH, atmospheric CO(2), herbivore, pathogen, and predator densities, disturbance regimes, and climate. Extinction would occur because the physiologies, morphologies, and life histories of plants limit each species to being a superior competitor for a particular combination of environmental constraints. Changes in these constraints would favor a few species that would competitively displace many other species from a region. In the long-term, the \"weedy\" taxa that became the dominants of the novel conditions imposed by global change should become the progenitors of a series of new species that are progressively less weedy and better adapted to the new conditions. The relative importance of evolutionary versus community ecology responses to global environmental change would depend on the extent of regional and local recruitment limitation, and on whether the suite of human-imposed constraints were novel just regionally or on continental or global scales.","container-title":"Proceedings of the National Academy of Sciences of the United States of America","DOI":"10.1073/pnas.091093198","journalAbbreviation":"Proceedings of the National Academy of Sciences of the United States of America","page":"5433-40","source":"ResearchGate","title":"Human-Caused Environmental Change: Impacts on Plant Diversity and Evolution","title-short":"Human-Caused Environmental Change","volume":"98","author":[{"family":"Tilman","given":"David"},{"family":"Lehman","given":"Clarence"}],"issued":{"date-parts":[["2001",6,1]]}}}],"schema":"https://github.com/citation-style-language/schema/raw/master/csl-citation.json"} </w:instrText>
      </w:r>
      <w:r w:rsidRPr="47E8B1E2">
        <w:rPr>
          <w:color w:val="FF0000"/>
        </w:rPr>
        <w:fldChar w:fldCharType="separate"/>
      </w:r>
      <w:r w:rsidR="009E3EA8">
        <w:t>(Holling 1973, Tilman and Lehman 2001)</w:t>
      </w:r>
      <w:r w:rsidRPr="47E8B1E2">
        <w:rPr>
          <w:color w:val="FF0000"/>
        </w:rPr>
        <w:fldChar w:fldCharType="end"/>
      </w:r>
      <w:r>
        <w:t xml:space="preserve">. Depending on ecosystem connectivity and functionality, arising from interactions between and inside the biotic and abiotic compartment </w:t>
      </w:r>
      <w:r>
        <w:fldChar w:fldCharType="begin"/>
      </w:r>
      <w:r w:rsidR="009E3EA8">
        <w:instrText xml:space="preserve"> ADDIN ZOTERO_ITEM CSL_CITATION {"citationID":"OJJw8WCY","properties":{"formattedCitation":"(Jorgensen 2009)","plainCitation":"(Jorgensen 2009)","noteIndex":0},"citationItems":[{"id":25,"uris":["http://zotero.org/users/10084904/items/YQXH5352"],"itemData":{"id":25,"type":"book","abstract":"Jorgensen's Ecosystem Ecology provides a thorough and comprehensive overview of the world’s aquatic and terrestrial ecosystems. This derivative volume based on the best-selling Encyclopedia of Ecology (published 2008) is the only book currently published that provides an overview of the world’s ecosystems in a concise format. Provides an overview of the world’s ecosystems in a concise format Covers aquatic and terrestrial ecosystems Based on the best-selling Encyclopedia of Ecology Full-color figures and tables support the text and aid in understanding","ISBN":"978-0-444-53467-5","language":"en","number-of-pages":"537","publisher":"Academic Press","source":"Google Books","title":"Ecosystem Ecology","author":[{"family":"Jorgensen","given":"Sven Erik"}],"issued":{"date-parts":[["2009",7,25]]}}}],"schema":"https://github.com/citation-style-language/schema/raw/master/csl-citation.json"} </w:instrText>
      </w:r>
      <w:r>
        <w:fldChar w:fldCharType="separate"/>
      </w:r>
      <w:r w:rsidR="009E3EA8">
        <w:rPr>
          <w:rFonts w:ascii="Calibri" w:hAnsi="Calibri" w:cs="Calibri"/>
        </w:rPr>
        <w:t>(Jorgensen 2009)</w:t>
      </w:r>
      <w:r>
        <w:fldChar w:fldCharType="end"/>
      </w:r>
      <w:r>
        <w:t>, such response occurs in various patterns</w:t>
      </w:r>
      <w:r>
        <w:fldChar w:fldCharType="begin"/>
      </w:r>
      <w:r w:rsidR="009E3EA8">
        <w:instrText xml:space="preserve"> ADDIN ZOTERO_ITEM CSL_CITATION {"citationID":"J1vlDESn","properties":{"formattedCitation":"(Walther 2010)","plainCitation":"(Walther 2010)","noteIndex":0},"citationItems":[{"id":29,"uris":["http://zotero.org/users/10084904/items/2GZ2KK5Y"],"itemData":{"id":29,"type":"article-journal","abstract":"There is ample evidence for ecological responses to recent climate change. Most studies to date have concentrated on the effects of climate change on individuals and species, with particular emphasis on the effects on phenology and physiology of organisms as well as changes in the distribution and range shifts of species. However, responses by individual species to climate change are not isolated; they are connected through interactions with others at the same or adjacent trophic levels. Also from this more complex perspective, recent case studies have emphasized evidence on the effects of climate change on biotic interactions and ecosystem services. This review highlights the ‘knowns’ but also ‘unknowns’ resulting from recent climate impact studies and reveals limitations of (linear) extrapolations from recent climate-induced responses of species to expected trends and magnitudes of future climate change. Hence, there is need not only to continue to focus on the impacts of climate change on the actors in ecological networks but also and more intensively to focus on the linkages between them, and to acknowledge that biotic interactions and feedback processes lead to highly complex, nonlinear and sometimes abrupt responses.","container-title":"Philosophical Transactions of the Royal Society B: Biological Sciences","DOI":"10.1098/rstb.2010.0021","issue":"1549","note":"publisher: Royal Society","page":"2019-2024","source":"royalsocietypublishing.org (Atypon)","title":"Community and ecosystem responses to recent climate change","volume":"365","author":[{"family":"Walther","given":"Gian-Reto"}],"issued":{"date-parts":[["2010",7,12]]}}}],"schema":"https://github.com/citation-style-language/schema/raw/master/csl-citation.json"} </w:instrText>
      </w:r>
      <w:r>
        <w:fldChar w:fldCharType="separate"/>
      </w:r>
      <w:r w:rsidR="009E3EA8">
        <w:rPr>
          <w:rFonts w:ascii="Calibri" w:hAnsi="Calibri" w:cs="Calibri"/>
        </w:rPr>
        <w:t>(Walther 2010)</w:t>
      </w:r>
      <w:r>
        <w:fldChar w:fldCharType="end"/>
      </w:r>
      <w:r>
        <w:t>. One type of response is when a small change in an environmental condition causes a large and rapid change in the state of the ecosystem. Examples of such responses include collapse of fishery stocks</w:t>
      </w:r>
      <w:r>
        <w:fldChar w:fldCharType="begin"/>
      </w:r>
      <w:r w:rsidR="009E3EA8">
        <w:instrText xml:space="preserve"> ADDIN ZOTERO_ITEM CSL_CITATION {"citationID":"O2O1S8TX","properties":{"formattedCitation":"(Peterman 1977, Walters and Kitchell 2001, Jones and Walters 2011)","plainCitation":"(Peterman 1977, Walters and Kitchell 2001, Jones and Walters 2011)","noteIndex":0},"citationItems":[{"id":22,"uris":["http://zotero.org/users/10084904/items/9KPXJM6C"],"itemData":{"id":22,"type":"article-journal","abstract":"Depensatory predation mortality on salmon when added to a Ricker production model can create a system with at least two stable equilibria and two domains of attraction. The behavior of such a fish system is different from a single equilibrium situation and a simple mechanism is described through which commercial exploitation changes the ability of such multiple-equilibrium fish populations to respond to perturbations in survival rates. Furthermore, it is shown that this change in size of stability regions is proportional to the exploitation rate and that classically defined maximum sustainable yield (MSY) exploitation rates are inevitably close to the rates that would cause a drastic decrease in the population. The uncertainties inherent in environmental effects on survival and in achievement of desired exploitation rates precipitate the need to back away from the usual MSY exploitation rates and set up (through enhancement) a system of stocks whereby feedback information is provided to the manager. This approach of adaptive management seeks reasonable yields while gaining information about the state (or changes in state) of the system. Some applications of catastrophe theory are discussed, especially with reference to harvesting multiple-stock salmon systems. Key words: stability, resilience, exploitation, salmon, depensation, multiple equilibria, adaptive management, enhancement, catastrophe theory","container-title":"Journal of the Fisheries Research Board of Canada","DOI":"10.1139/f77-170","ISSN":"0015-296X","issue":"8","journalAbbreviation":"J. Fish. Res. Bd. Can.","note":"publisher: NRC Research Press","page":"1130-1142","source":"cdnsciencepub.com (Atypon)","title":"A Simple Mechanism that Causes Collapsing Stability Regions in Exploited Salmonid Populations","volume":"34","author":[{"family":"Peterman","given":"Randall M."}],"issued":{"date-parts":[["1977",8]]}}},{"id":24,"uris":["http://zotero.org/users/10084904/items/6YBH9ZWG"],"itemData":{"id":24,"type":"article-journal","abstract":"Large, dominant fish species that are the basis of many fisheries may be naturally so successful due partly to \"cultivation effects,\" where adults crop down forage species that are potential competitors/predators of their own juveniles. Such effects imply a converse impact when adult abundance is severely reduced by fishing: increases in forage species may then cause lagged, apparently depensatory decreases in juvenile survival. Depensatory effects can then delay or prevent stock rebuilding. Cultivation effects are apparently common in freshwater communities and may also explain low recruitment success following severe declines of some major marine stocks such as Newfoundland Atlantic cod (Gadus morhua). Risk of depensatory effects should be a major target of recruitment research, and management policies should aim for considerably higher spawning abundances than has previously been assumed necessary based on recruitment data collected during adult stock declines associated with fishery development.","container-title":"Canadian Journal of Fisheries and Aquatic Sciences","DOI":"10.1139/f00-160","ISSN":"0706-652X","issue":"1","journalAbbreviation":"Can. J. Fish. Aquat. Sci.","note":"publisher: NRC Research Press","page":"39-50","source":"cdnsciencepub.com (Atypon)","title":"Cultivation/depensation effects on juvenile survival and recruitment: implications for the theory of fishing","title-short":"Cultivation/depensation effects on juvenile survival and recruitment","volume":"58","author":[{"family":"Walters","given":"Carl"},{"family":"Kitchell","given":"James F"}],"issued":{"date-parts":[["2001",1]]}}},{"id":23,"uris":["http://zotero.org/users/10084904/items/24YLR35V"],"itemData":{"id":23,"type":"article-journal","abstract":"Catastrophe theory is a mathematical approach for analyzing systems that show abrupt changes. This paper attempts to apply the theory to fishery development and collapse, where the key variables are assumed to be stock size, level of economic investment or fleet size, and technological efficiency of the fishery gear. The analysis produces no new predictions about uncontrolled development and its consequences, but it appears to provide a useful way of exploring the implications of regulatory policies involving taxation, development subsidies, and technological improvement.","container-title":"Journal of the Fisheries Research Board of Canada","DOI":"10.1139/f76-338","journalAbbreviation":"Journal of the Fisheries Research Board of Canada","page":"2829-2833","source":"ResearchGate","title":"Catastrophe Theory and Fisheries Regulation","volume":"33","author":[{"family":"Jones","given":"Dixon"},{"family":"Walters","given":"Carl"}],"issued":{"date-parts":[["2011",4,14]]}}}],"schema":"https://github.com/citation-style-language/schema/raw/master/csl-citation.json"} </w:instrText>
      </w:r>
      <w:r>
        <w:fldChar w:fldCharType="separate"/>
      </w:r>
      <w:r w:rsidR="009E3EA8">
        <w:rPr>
          <w:rFonts w:ascii="Calibri" w:hAnsi="Calibri" w:cs="Calibri"/>
        </w:rPr>
        <w:t>(Peterman 1977, Walters and Kitchell 2001, Jones and Walters 2011)</w:t>
      </w:r>
      <w:r>
        <w:fldChar w:fldCharType="end"/>
      </w:r>
      <w:r>
        <w:t>, invasions of exotic species</w:t>
      </w:r>
      <w:r>
        <w:fldChar w:fldCharType="begin"/>
      </w:r>
      <w:r w:rsidR="009E3EA8">
        <w:instrText xml:space="preserve"> ADDIN ZOTERO_ITEM CSL_CITATION {"citationID":"TjY0aH8Y","properties":{"formattedCitation":"(Mack et al. 2000, With et al. 2002)","plainCitation":"(Mack et al. 2000, With et al. 2002)","noteIndex":0},"citationItems":[{"id":21,"uris":["http://zotero.org/users/10084904/items/LGPQ2ZJH"],"itemData":{"id":21,"type":"article-journal","abstract":"Biotic invaders are species that establish a new range in which they proliferate, spread, and persist to the detriment of the environment. They are the most important ecological outcomes from the unprecedented alterations in the distribution of the earth's biota brought about largely through human transport and commerce. In a world without borders, few if any areas remain sheltered from these immigrations. The fate of immigrants is decidedly mixed. Few survive the hazards of chronic and stochastic forces, and only a small fraction become naturalized. In turn, some naturalized species do become invasive. There are several potential reasons why some immigrant species prosper: some escape from the constraints of their native predators or parasites; others are aided by human-caused disturbance that disrupts native communities. Ironically, many biotic invasions are apparently facilitated by cultivation and husbandry, unintentional actions that foster immigrant populations until they are self-perpetuating and uncontrollable. Whatever the cause, biotic invaders can in many cases inflict enormous environmental damage: (1) Animal invaders can cause extinctions of vulnerable native species through predation, grazing, competition, and habitat alteration. (2) Plant invaders can completely alter the fire regime, nutrient cycling, hydrology, and energy budgets in a native ecosystem and can greatly diminish the abundance or survival of native species. (3) In agriculture, the principal pests of temperate crops are nonindigenous, and the combined expenses of pest control and crop losses constitute an onerous “tax” on food, fiber, and forage production. (4) The global cost of virulent plant and animal diseases caused by parasites transported to new ranges and presented with susceptible new hosts is currently incalculable. Identifying future invaders and taking effective steps to prevent their dispersal and establishment constitutes an enormous challenge to both conservation and international commerce. Detection and management when exclusion fails have proved daunting for varied reasons: (1) Efforts to identify general attributes of future invaders have often been inconclusive. (2) Predicting susceptible locales for future invasions seems even more problematic, given the enormous differences in the rates of arrival among potential invaders. (3) Eradication of an established invader is rare, and control efforts vary enormously in their efficacy. Successful control, however, depends more on commitment and continuing diligence than on the efficacy of specific tools themselves. (4) Control of biotic invasions is most effective when it employs a long-term, ecosystem-wide strategy rather than a tactical approach focused on battling individual invaders. (5) Prevention of invasions is much less costly than post-entry control. Revamping national and international quarantine laws by adopting a “guilty until proven innocent” approach would be a productive first step. Failure to address the issue of biotic invasions could effectively result in severe global consequences, including wholesale loss of agricultural, forestry, and fishery resources in some regions, disruption of the ecological processes that supply natural services on which human enterprise depends, and the creation of homogeneous, impoverished ecosystems composed of cosmopolitan species. Given their current scale, biotic invasions have taken their place alongside human-driven atmospheric and oceanic alterations as major agents of global change. Left unchecked, they will influence these other forces in profound but still unpredictable ways.","container-title":"Ecological Applications","DOI":"10.1890/1051-0761(2000)010[0689:BICEGC]2.0.CO;2","ISSN":"1939-5582","issue":"3","language":"en","note":"_eprint: https://onlinelibrary.wiley.com/doi/pdf/10.1890/1051-0761%282000%29010%5B0689%3ABICEGC%5D2.0.CO%3B2","page":"689-710","source":"Wiley Online Library","title":"Biotic Invasions: Causes, Epidemiology, Global Consequences, and Control","title-short":"Biotic Invasions","volume":"10","author":[{"family":"Mack","given":"Richard N."},{"family":"Simberloff","given":"Daniel"},{"family":"Mark Lonsdale","given":"W."},{"family":"Evans","given":"Harry"},{"family":"Clout","given":"Michael"},{"family":"Bazzaz","given":"Fakhri A."}],"issued":{"date-parts":[["2000"]]}}},{"id":20,"uris":["http://zotero.org/users/10084904/items/MNGMJIAU"],"itemData":{"id":20,"type":"article-journal","abstract":"Habitat fragmentation may adversely affect the ability of natural enemies to control pest outbreaks in agricultural landscapes by interfering with their search behavior and ability to aggregate in response to prey. We determined how landscape structure affected the ability of two ladybird beetles (Coleoptera: Coccinellidae) to track aphid populations in experimental landscapes that differed in the abundance and degree of fragmentation of red clover (Trifolium pratense). One coccinellid was a native species (Coleomegilla maculata Pallas) and the other (Harmonia axyridis Timberlake) was introduced specifically for the biological control of crop pests such as pea aphids (Acyrthosiphon pisum Harris; Homoptera: Aphididae). Landscape structure exhibited a threshold in lacunarity (a measure of interpatch distances) below 20% habitat, at which point clover patches became significantly more isolated. This threshold in landscape structure was mirrored by a similar threshold in the distribution of pea aphid populations. The distribution of the biocontrol agent, H. axyridis, tracked this threshold in aphid distribution, but the native coccinellid, C. maculata, was unable to do so in fragmented clover landscapes. Although C. maculata was a more active forager within clover cells, overall it was less mobile and moved significantly less among clover cells and between landscapes than H. axyridis, which may have contributed to its inability to track aphid populations in fragmented landscapes. The two coccinellids did not differ in their search success within fragmented landscapes, however, and it was only in clumped landscapes that H. axyridis maximized search success and foraged within clover cells that had 2.5–3 times more aphids than those in which C. maculata occurred. Thus, the potential of predators to control pest populations in fragmented landscapes may ultimately reflect the extent to which thresholds in landscape structure interfere with the aggregative response of predators. In this system, the aggregative response of coccinellids was more closely tied to thresholds in the distribution of clover than aphids. With its greater mobility, H. axyridis was more effective than the indigenous C. maculata at tracking aphids when they occurred at low patch occupancy (below the threshold in landscape structure), which is a requisite for successful biocontrol. If native insect predators are generally more sensitive to habitat fragmentation, greater reliance may be placed on the introduction of exotic species for biocontrol, which is not without economic cost and potential ecological impacts to native insect communities. Our study demonstrates that, in addition to economic thresholds, there are also ecological thresholds that must be surmounted if biocontrol measures are to be successful. In addition to enhancing vegetational diversity within agroecosystems, conservation biological control should also strive to mitigate fragmentation effects on natural enemies, especially if thresholds in landscape structure disrupt predator–prey interactions and compromise the efficacy of biocontrol programs.","container-title":"Ecological Applications","DOI":"10.1890/1051-0761(2002)012[0052:TEOLSO]2.0.CO;2","ISSN":"1939-5582","issue":"1","language":"en","note":"_eprint: https://onlinelibrary.wiley.com/doi/pdf/10.1890/1051-0761%282002%29012%5B0052%3ATEOLSO%5D2.0.CO%3B2","page":"52-65","source":"Wiley Online Library","title":"Threshold Effects of Landscape Structure on Biological Control in Agroecosystems","volume":"12","author":[{"family":"With","given":"Kimberly A."},{"family":"Pavuk","given":"Daniel M."},{"family":"Worchuck","given":"Jennifer L."},{"family":"Oates","given":"Rhonda K."},{"family":"Fisher","given":"Jamie L."}],"issued":{"date-parts":[["2002"]]}}}],"schema":"https://github.com/citation-style-language/schema/raw/master/csl-citation.json"} </w:instrText>
      </w:r>
      <w:r>
        <w:fldChar w:fldCharType="separate"/>
      </w:r>
      <w:r w:rsidR="009E3EA8">
        <w:rPr>
          <w:rFonts w:ascii="Calibri" w:hAnsi="Calibri" w:cs="Calibri"/>
        </w:rPr>
        <w:t>(Mack et al. 2000, With et al. 2002)</w:t>
      </w:r>
      <w:r>
        <w:fldChar w:fldCharType="end"/>
      </w:r>
      <w:r>
        <w:t xml:space="preserve"> and changes in aquatic </w:t>
      </w:r>
      <w:r>
        <w:fldChar w:fldCharType="begin"/>
      </w:r>
      <w:r w:rsidR="009E3EA8">
        <w:instrText xml:space="preserve"> ADDIN ZOTERO_ITEM CSL_CITATION {"citationID":"eceGNIH1","properties":{"formattedCitation":"(Scheffer et al. 1993)","plainCitation":"(Scheffer et al. 1993)","noteIndex":0},"citationItems":[{"id":19,"uris":["http://zotero.org/users/10084904/items/PKQBDD6R"],"itemData":{"id":19,"type":"article-journal","abstract":"The turbidity of lakes is generally considered to be a smooth function of their nutrient status. However, recent results suggest that over a range of nutrient concentrations, shallow lakes can have two alternative equilibria: a clear state dominated by aquatic vegetation, and a turbid state characterized by high algal biomass. This bi-stability has important implications for the possibilities of restoring eutrophied shallow lakes. Nutrient reduction alone may have little impact on water clarity, but an ecosystem disturbance like foodweb manipulation can bring the lake back to a stable clear state. We discuss the reasons why alternative equilibria are theoretically expected in shallow lakes, review evidence from the field and evaluate recent applications of this insight in lake management.","container-title":"Trends in Ecology &amp; Evolution","DOI":"10.1016/0169-5347(93)90254-M","ISSN":"0169-5347","issue":"8","journalAbbreviation":"Trends in Ecology &amp; Evolution","language":"en","page":"275-279","source":"ScienceDirect","title":"Alternative equilibria in shallow lakes","volume":"8","author":[{"family":"Scheffer","given":"M."},{"family":"Hosper","given":"S. H."},{"family":"Meijer","given":"M-L."},{"family":"Moss","given":"B."},{"family":"Jeppesen","given":"E."}],"issued":{"date-parts":[["1993",8,1]]}}}],"schema":"https://github.com/citation-style-language/schema/raw/master/csl-citation.json"} </w:instrText>
      </w:r>
      <w:r>
        <w:fldChar w:fldCharType="separate"/>
      </w:r>
      <w:r w:rsidR="009E3EA8">
        <w:rPr>
          <w:rFonts w:ascii="Calibri" w:hAnsi="Calibri" w:cs="Calibri"/>
        </w:rPr>
        <w:t>(Scheffer et al. 1993)</w:t>
      </w:r>
      <w:r>
        <w:fldChar w:fldCharType="end"/>
      </w:r>
      <w:r>
        <w:t xml:space="preserve"> and terrestrial</w:t>
      </w:r>
      <w:r>
        <w:fldChar w:fldCharType="begin"/>
      </w:r>
      <w:r w:rsidR="009E3EA8">
        <w:instrText xml:space="preserve"> ADDIN ZOTERO_ITEM CSL_CITATION {"citationID":"80BndtC1","properties":{"formattedCitation":"(Dublin et al. 1990)","plainCitation":"(Dublin et al. 1990)","noteIndex":0},"citationItems":[{"id":18,"uris":["http://zotero.org/users/10084904/items/TTMJ82M2"],"itemData":{"id":18,"type":"article-journal","abstract":"(1) Multiple stable states in ecosystems have been proposed on theoretical grounds, and examples have been offered, but direct tests of the predictions are lacking. A boundary between states exists if: (i) a system when disturbed from one state to another does not return to its original state once the cause of the disturbance returns to its original value; and (ii) a second factor takes over and holds the system in the new state. We examine these predictions for two stable states in the woodlands of the Serengeti-Mara ecosystem in East Africa. (2) Woodlands in natural areas of savannah Africa have declined over the past 30 years. Three general hypotheses have been proposed: (i) expanding human populations have concentrated elephants into protected areas, elephants then caused the decline of woodlands but man-induced fires prevented regeneration (two stable states); (ii) fires caused the decline and also prevented recovery (one stable state); (iii) fires caused the decline while elephants inhibited recovery through density-dependent mortality of seedlings (two stable states). (3) Two time periods, the 1960s when woodlands changed fastest and the 1980s when grasslands prevailed, produced four specific hypotheses. (i) `The 1960s elephant hypothesis' and (ii) `the 1960s fire hypothesis' hold that elephants and fire, respectively, caused woodland change. (iii) The `1980s elephant hypothesis' and `the 1980s fire hypothesis' hold that these factors, respectively, prevented woodland recovery. (4) From experiment and observation of seedling recruitment, mortality due to combinations of burning rates, elephant browsing, wildebeest trampling, and antelope browsing was estimated and used to model tree population dynamics; predictions for rates of decline and increase were compared with independent estimates from aerial photographs. (5) Maximum rates of elephant and antelope browsing could not have caused the observed decline of woodlands in the 1960s. The most conservative burning rates in the 1960s, without elephants, could have caused a decline consistent with the 1960s fire hypothesis. (6) The combined impact of fire and browsing most closely matched the observed rate of woodland loss. (7) Wildebeest grazing in the 1980s reduced dry grass and minimized fire incidence. The model predicted that fire mortality and wildebeest grazing could not maintain the present grassland state. (8) The present high elephant density was sufficient to prevent an increase in the woodlands consistent with the 1980s elephant hypothesis. Wildebeest trampling and other browsers ensures that the vegetation is currently stable in a grassland state. (9) Thus, an external perturbation, such as fire, was necessary to change the vegetation from woodland to grassland. Elephants were unable to cause such a change. Once the grassland was formed, however, elephants were able to hold it in that state. These results are consistent with the third general hypothesis that there are two stable states of woodland and grassland, the latter maintained by herbivores. (10) Simulation of conditions in the 1890s suggests that the rinderpest epidemic combined with elephant hunting could have caused the woodland regeneration observed before the 1950s. Therefore, (i) savannah woodlands may regenerate in pulses as evenaged stands, and (ii) there may have been more grassland in Africa before 1890. This longer time-scale view of the dynamics of vegetation has implications for the conservation of elephants and their habitats.","container-title":"Journal of Animal Ecology","DOI":"10.2307/5037","ISSN":"0021-8790","issue":"3","note":"publisher: [Wiley, British Ecological Society]","page":"1147-1164","source":"JSTOR","title":"Elephants and Fire as Causes of Multiple Stable States in the Serengeti-Mara Woodlands","volume":"59","author":[{"family":"Dublin","given":"Holly T."},{"family":"Sinclair","given":"A.R.E."},{"family":"McGlade","given":"J."}],"issued":{"date-parts":[["1990"]]}}}],"schema":"https://github.com/citation-style-language/schema/raw/master/csl-citation.json"} </w:instrText>
      </w:r>
      <w:r>
        <w:fldChar w:fldCharType="separate"/>
      </w:r>
      <w:r w:rsidR="009E3EA8">
        <w:rPr>
          <w:rFonts w:ascii="Calibri" w:hAnsi="Calibri" w:cs="Calibri"/>
        </w:rPr>
        <w:t>(Dublin et al. 1990)</w:t>
      </w:r>
      <w:r>
        <w:fldChar w:fldCharType="end"/>
      </w:r>
      <w:r>
        <w:t>vegetation.</w:t>
      </w:r>
    </w:p>
    <w:p w14:paraId="23C3C15B" w14:textId="21F749DF" w:rsidR="47E8B1E2" w:rsidRDefault="47E8B1E2" w:rsidP="47E8B1E2">
      <w:r>
        <w:t>Such abrupt and large responses, sometimes termed catastrophic shifts (citation please) are of considerable important for ecosystem conservation and management (citation please). They can also be associated with hysteresis, whereby reversal of the catastrophic shift occurs only after a large reversal in environmental conditions past the point where the original catastrophic shift occurred (citation please). This hysteresis phenomenon has important implications for restoration practices, as well as for prevention of the original shift. Such hysteresis loops are displayed from a wide range of ecosystems in terrestrial , marine and freshwater habitats</w:t>
      </w:r>
      <w:r>
        <w:fldChar w:fldCharType="begin"/>
      </w:r>
      <w:r w:rsidR="009E3EA8">
        <w:instrText xml:space="preserve"> ADDIN ZOTERO_ITEM CSL_CITATION {"citationID":"ShyzHSz6","properties":{"formattedCitation":"(Scheffer et al. 2001)","plainCitation":"(Scheffer et al. 2001)","noteIndex":0},"citationItems":[{"id":32,"uris":["http://zotero.org/users/10084904/items/AQRXHRSM"],"itemData":{"id":32,"type":"article-journal","abstract":"All ecosystems are exposed to gradual changes in climate, nutrient loading, habitat fragmentation or biotic exploitation. Nature is usually assumed to respond to gradual change in a smooth way. However, studies on lakes, coral reefs, oceans, forests and arid lands have shown that smooth change can be interrupted by sudden drastic switches to a contrasting state. Although diverse events can trigger such shifts, recent studies show that a loss of resilience usually paves the way for a switch to an alternative state. This suggests that strategies for sustainable management of such ecosystems should focus on maintaining resilience.","container-title":"Nature","DOI":"10.1038/35098000","ISSN":"1476-4687","issue":"6856","language":"en","license":"2001 Macmillan Magazines Ltd.","note":"number: 6856\npublisher: Nature Publishing Group","page":"591-596","source":"www.nature.com","title":"Catastrophic shifts in ecosystems","volume":"413","author":[{"family":"Scheffer","given":"Marten"},{"family":"Carpenter","given":"Steve"},{"family":"Foley","given":"Jonathan A."},{"family":"Folke","given":"Carl"},{"family":"Walker","given":"Brian"}],"issued":{"date-parts":[["2001",10]]}}}],"schema":"https://github.com/citation-style-language/schema/raw/master/csl-citation.json"} </w:instrText>
      </w:r>
      <w:r>
        <w:fldChar w:fldCharType="separate"/>
      </w:r>
      <w:r w:rsidR="009E3EA8">
        <w:rPr>
          <w:rFonts w:ascii="Calibri" w:hAnsi="Calibri" w:cs="Calibri"/>
        </w:rPr>
        <w:t>(Scheffer et al. 2001)</w:t>
      </w:r>
      <w:r>
        <w:fldChar w:fldCharType="end"/>
      </w:r>
      <w:r>
        <w:t>.</w:t>
      </w:r>
    </w:p>
    <w:p w14:paraId="2B77A009" w14:textId="7B50D774" w:rsidR="47E8B1E2" w:rsidRDefault="47E8B1E2" w:rsidP="47E8B1E2">
      <w:r>
        <w:t>Catastrophic shifts and hysteresis can result from an ecosystem having alternative stable states. An ecosystem has alternate stable states when at one set of environmental conditions it can exist in any of multiple stable states. Which state the ecosystem is in then depends on its history. For example, for a given rate of nutrient input a shallow lake could be in a clear water or in a turbid water state depending on whether rates of nutrient input were historically low or high (citation please). The presence of alternate stable states is primarily determined by the strength of positive feedback loops in an ecosystem</w:t>
      </w:r>
      <w:r>
        <w:fldChar w:fldCharType="begin"/>
      </w:r>
      <w:r w:rsidR="009E3EA8">
        <w:instrText xml:space="preserve"> ADDIN ZOTERO_ITEM CSL_CITATION {"citationID":"Y2TciRlN","properties":{"formattedCitation":"(K\\uc0\\u233{}fi et al. 2016)","plainCitation":"(Kéfi et al. 2016)","noteIndex":0},"citationItems":[{"id":7,"uris":["http://zotero.org/users/10084904/items/QPW882YR"],"itemData":{"id":7,"type":"article-journal","abstract":"After a period of heavy emphasis on negative interactions, such as predation and competition, the past two decades have seen an explosion of literature on the role of positive interactions in ecological communities. Such positive interactions can take many forms. One possibility is that amelioration of environmental stress by plants or sessile animals enhances growth, reproduction and survival of others, but many more intricate patterns exist. Importantly such positive interactions may contribute to creating a positive feedback. For instance, biomass can lead to improved environmental conditions causing better growth and therefore leading to more biomass. A positive feedback is a necessary (but not sufficient) condition for the emergence of alternative stable states at the community scale. However, the literature on positive interactions in plant and animal communities rarely addresses this connection. Here, we address this gap, asking the question of when positive interactions may lead to alternative stable states, and hence set the stage for catastrophic transitions at tipping points in ecosystems. We argue that, although there are a number of now classical examples in the literature for which positive interactions are clearly the main actors of positive feedback loops, more empirical and theoretical research scaling up from the individual-level interactions to the community and the ecosystem scale processes is needed to further understand under which conditions positive interactions can trigger positive feedback loops, and thereby alternative stable states.","container-title":"Functional Ecology","DOI":"10.1111/1365-2435.12601","ISSN":"1365-2435","issue":"1","language":"en","note":"_eprint: https://onlinelibrary.wiley.com/doi/pdf/10.1111/1365-2435.12601","page":"88-97","source":"Wiley Online Library","title":"When can positive interactions cause alternative stable states in ecosystems?","volume":"30","author":[{"family":"Kéfi","given":"Sonia"},{"family":"Holmgren","given":"Milena"},{"family":"Scheffer","given":"Marten"}],"issued":{"date-parts":[["2016"]]}}}],"schema":"https://github.com/citation-style-language/schema/raw/master/csl-citation.json"} </w:instrText>
      </w:r>
      <w:r>
        <w:fldChar w:fldCharType="separate"/>
      </w:r>
      <w:r w:rsidR="009E3EA8" w:rsidRPr="009E3EA8">
        <w:rPr>
          <w:rFonts w:ascii="Calibri" w:hAnsi="Calibri" w:cs="Calibri"/>
        </w:rPr>
        <w:t>(Kéfi et al. 2016)</w:t>
      </w:r>
      <w:r>
        <w:fldChar w:fldCharType="end"/>
      </w:r>
      <w:r>
        <w:t>. For example, mutual inhibition between two functional groups of organisms can cause each to favour an ecosystem state that is unfavourable to the other, and thus create alternate stable states whereby each of the functional groups can exclude the other, given the opportunity to do so.</w:t>
      </w:r>
    </w:p>
    <w:p w14:paraId="34A3DA45" w14:textId="22330963" w:rsidR="47E8B1E2" w:rsidRDefault="47E8B1E2">
      <w:commentRangeStart w:id="0"/>
      <w:r>
        <w:t xml:space="preserve">One feature of these types of ecosystem responses to environmental change is the symmetry of the magnitude of the catastrophic shift. High symmetry would be when the magnitude of the shift is equal in both directions of environmental change (Figure 1a), while low symmetry would be when </w:t>
      </w:r>
      <w:r>
        <w:lastRenderedPageBreak/>
        <w:t>the magnitude of the shift is greater in one direction of environmental change than the other direction (Figure 1b). Existing models often display asymmetry in the magnitude of the catastrophic shift (citations, Figure 1c) and some empirical data also appear to display asymmetry. [Likely we need a sentence or two saying why asymmetry is important to consider.]</w:t>
      </w:r>
      <w:commentRangeEnd w:id="0"/>
      <w:r>
        <w:commentReference w:id="0"/>
      </w:r>
    </w:p>
    <w:p w14:paraId="54EFBDE2" w14:textId="44F67CFF" w:rsidR="47E8B1E2" w:rsidRDefault="47E8B1E2" w:rsidP="47E8B1E2">
      <w:r>
        <w:t>Nevertheless, the symmetry of the response of the ecosystem has received relatively little attention, and we know of no investigation about how symmetry or asymmetry may be produced. We address this gap in knowledge by exploring the response of a simple model ecosystem to an environmental change. We predict that when the model is symmetric in the effect and response traits of the organisms that dominate each of two functional groups, then the ecosystem will display high symmetry in the magnitude of its catastrophic shifts. We also predict that greater difference in trait values will result in greater asymmetry in the magnitude of the catastrophic shifts.</w:t>
      </w:r>
    </w:p>
    <w:p w14:paraId="4C0B9F18" w14:textId="60B0D347" w:rsidR="47E8B1E2" w:rsidRDefault="47E8B1E2" w:rsidP="47E8B1E2"/>
    <w:p w14:paraId="7F3AEACB" w14:textId="07DA5BDD" w:rsidR="47E8B1E2" w:rsidRDefault="47E8B1E2" w:rsidP="47E8B1E2">
      <w:r>
        <w:t xml:space="preserve"> Moreover, it is unclear if hysteresis in the microbial compositions observed in stratified waters arises from the imbalance between the regimes or is also possible in balanced ecosystems. This gap is addressed by exploring the dynamics to environmental change of a balanced, symmetric ecosystem model derived from previous research</w:t>
      </w:r>
      <w:r>
        <w:fldChar w:fldCharType="begin"/>
      </w:r>
      <w:r w:rsidR="009E3EA8">
        <w:instrText xml:space="preserve"> ADDIN ZOTERO_ITEM CSL_CITATION {"citationID":"9nWlIa5S","properties":{"formattedCitation":"(Bush et al. 2017)","plainCitation":"(Bush et al. 2017)","noteIndex":0},"citationItems":[{"id":12,"uris":["http://zotero.org/users/10084904/items/ICAKB2H2"],"itemData":{"id":12,"type":"article-journal","abstract":"Although regime shifts are known from various ecosystems, the involvement of microbial communities is poorly understood. Here we show that gradual environmental changes induced by, for example, eutrophication or global warming can induce major oxic-anoxic regime shifts. We first investigate a mathematical model describing interactions between microbial communities and biogeochemical oxidation-reduction reactions. In response to gradual changes in oxygen influx, this model abruptly transitions between an oxic state dominated by cyanobacteria and an anoxic state with sulfate-reducing bacteria and phototrophic sulfur bacteria. The model predictions are consistent with observations from a seasonally stratified lake, which shows hysteresis in the transition between oxic and anoxic states with similar changes in microbial community composition. Our results suggest that hysteresis loops and tipping points are a common feature of oxic-anoxic transitions, causing rapid drops in oxygen levels that are not easily reversed, at scales ranging from small ponds to global oceanic anoxic events.","container-title":"Nature Communications","DOI":"10.1038/s41467-017-00912-x","ISSN":"2041-1723","issue":"1","journalAbbreviation":"Nat Commun","language":"en","license":"2017 The Author(s)","note":"number: 1\npublisher: Nature Publishing Group","page":"789","source":"www.nature.com","title":"Oxic-anoxic regime shifts mediated by feedbacks between biogeochemical processes and microbial community dynamics","volume":"8","author":[{"family":"Bush","given":"Timothy"},{"family":"Diao","given":"Muhe"},{"family":"Allen","given":"Rosalind J."},{"family":"Sinnige","given":"Ruben"},{"family":"Muyzer","given":"Gerard"},{"family":"Huisman","given":"Jef"}],"issued":{"date-parts":[["2017",10,6]]}}}],"schema":"https://github.com/citation-style-language/schema/raw/master/csl-citation.json"} </w:instrText>
      </w:r>
      <w:r>
        <w:fldChar w:fldCharType="separate"/>
      </w:r>
      <w:r w:rsidR="009E3EA8">
        <w:rPr>
          <w:rFonts w:ascii="Calibri" w:hAnsi="Calibri" w:cs="Calibri"/>
        </w:rPr>
        <w:t>(Bush et al. 2017)</w:t>
      </w:r>
      <w:r>
        <w:fldChar w:fldCharType="end"/>
      </w:r>
      <w:r>
        <w:t>. Further advantage of a balanced system is the facilitation to locate the unstable equilibrium. From stability theory</w:t>
      </w:r>
      <w:r>
        <w:fldChar w:fldCharType="begin"/>
      </w:r>
      <w:r w:rsidR="009E3EA8">
        <w:instrText xml:space="preserve"> ADDIN ZOTERO_ITEM CSL_CITATION {"citationID":"v5bHxlFt","properties":{"formattedCitation":"(Holling 1973, Scheffer et al. 2001)","plainCitation":"(Holling 1973, Scheffer et al. 2001)","noteIndex":0},"citationItems":[{"id":10,"uris":["http://zotero.org/users/10084904/items/2LJNENNU"],"itemData":{"id":10,"type":"article-journal","container-title":"Annual Review of Ecology and Systematics","ISSN":"0066-4162","note":"publisher: Annual Reviews","page":"1-23","source":"JSTOR","title":"Resilience and Stability of Ecological Systems","volume":"4","author":[{"family":"Holling","given":"C. S."}],"issued":{"date-parts":[["1973"]]}}},{"id":32,"uris":["http://zotero.org/users/10084904/items/AQRXHRSM"],"itemData":{"id":32,"type":"article-journal","abstract":"All ecosystems are exposed to gradual changes in climate, nutrient loading, habitat fragmentation or biotic exploitation. Nature is usually assumed to respond to gradual change in a smooth way. However, studies on lakes, coral reefs, oceans, forests and arid lands have shown that smooth change can be interrupted by sudden drastic switches to a contrasting state. Although diverse events can trigger such shifts, recent studies show that a loss of resilience usually paves the way for a switch to an alternative state. This suggests that strategies for sustainable management of such ecosystems should focus on maintaining resilience.","container-title":"Nature","DOI":"10.1038/35098000","ISSN":"1476-4687","issue":"6856","language":"en","license":"2001 Macmillan Magazines Ltd.","note":"number: 6856\npublisher: Nature Publishing Group","page":"591-596","source":"www.nature.com","title":"Catastrophic shifts in ecosystems","volume":"413","author":[{"family":"Scheffer","given":"Marten"},{"family":"Carpenter","given":"Steve"},{"family":"Foley","given":"Jonathan A."},{"family":"Folke","given":"Carl"},{"family":"Walker","given":"Brian"}],"issued":{"date-parts":[["2001",10]]}}}],"schema":"https://github.com/citation-style-language/schema/raw/master/csl-citation.json"} </w:instrText>
      </w:r>
      <w:r>
        <w:fldChar w:fldCharType="separate"/>
      </w:r>
      <w:r w:rsidR="009E3EA8">
        <w:rPr>
          <w:rFonts w:ascii="Calibri" w:hAnsi="Calibri" w:cs="Calibri"/>
        </w:rPr>
        <w:t>(Holling 1973, Scheffer et al. 2001)</w:t>
      </w:r>
      <w:r>
        <w:fldChar w:fldCharType="end"/>
      </w:r>
      <w:r>
        <w:t xml:space="preserve"> it is given that an unstable equilibrium must lie within the bistable area and that the system becomes stable between the stable states given no previous history, no favourability by stress and no perturbation</w:t>
      </w:r>
      <w:r>
        <w:fldChar w:fldCharType="begin"/>
      </w:r>
      <w:r w:rsidR="009E3EA8">
        <w:instrText xml:space="preserve"> ADDIN ZOTERO_ITEM CSL_CITATION {"citationID":"QAQy5hNT","properties":{"formattedCitation":"(Scheffer et al. 2001)","plainCitation":"(Scheffer et al. 2001)","noteIndex":0},"citationItems":[{"id":32,"uris":["http://zotero.org/users/10084904/items/AQRXHRSM"],"itemData":{"id":32,"type":"article-journal","abstract":"All ecosystems are exposed to gradual changes in climate, nutrient loading, habitat fragmentation or biotic exploitation. Nature is usually assumed to respond to gradual change in a smooth way. However, studies on lakes, coral reefs, oceans, forests and arid lands have shown that smooth change can be interrupted by sudden drastic switches to a contrasting state. Although diverse events can trigger such shifts, recent studies show that a loss of resilience usually paves the way for a switch to an alternative state. This suggests that strategies for sustainable management of such ecosystems should focus on maintaining resilience.","container-title":"Nature","DOI":"10.1038/35098000","ISSN":"1476-4687","issue":"6856","language":"en","license":"2001 Macmillan Magazines Ltd.","note":"number: 6856\npublisher: Nature Publishing Group","page":"591-596","source":"www.nature.com","title":"Catastrophic shifts in ecosystems","volume":"413","author":[{"family":"Scheffer","given":"Marten"},{"family":"Carpenter","given":"Steve"},{"family":"Foley","given":"Jonathan A."},{"family":"Folke","given":"Carl"},{"family":"Walker","given":"Brian"}],"issued":{"date-parts":[["2001",10]]}}}],"schema":"https://github.com/citation-style-language/schema/raw/master/csl-citation.json"} </w:instrText>
      </w:r>
      <w:r>
        <w:fldChar w:fldCharType="separate"/>
      </w:r>
      <w:r w:rsidR="009E3EA8">
        <w:rPr>
          <w:rFonts w:ascii="Calibri" w:hAnsi="Calibri" w:cs="Calibri"/>
        </w:rPr>
        <w:t>(Scheffer et al. 2001)</w:t>
      </w:r>
      <w:r>
        <w:fldChar w:fldCharType="end"/>
      </w:r>
      <w:r>
        <w:t>. Complete balance in a system implements determination of the location of the unstable equilibrium, as the level of environmental stress favouring no state must lie precisely half-distance between the tipping points. This work suggests using a balanced, symmetric ecosystem model to prove the existence of this unstable equilibrium after the system’s parameterization</w:t>
      </w:r>
      <w:r w:rsidR="00AE6A5F">
        <w:t xml:space="preserve"> </w:t>
      </w:r>
      <w:r>
        <w:t>has been developed to exhibit a symmetric hysteresis response to gradually changing environmental stressors.</w:t>
      </w:r>
    </w:p>
    <w:p w14:paraId="7CD1B00E" w14:textId="2750CE68" w:rsidR="47E8B1E2" w:rsidRDefault="47E8B1E2" w:rsidP="47E8B1E2"/>
    <w:p w14:paraId="4E3E7600" w14:textId="405459D9" w:rsidR="47E8B1E2" w:rsidRDefault="00E46DA1" w:rsidP="47E8B1E2">
      <w:r>
        <w:rPr>
          <w:noProof/>
          <w:color w:val="000000" w:themeColor="text1"/>
        </w:rPr>
        <w:drawing>
          <wp:inline distT="0" distB="0" distL="0" distR="0" wp14:anchorId="4C3E1AA3" wp14:editId="64DDE6A8">
            <wp:extent cx="2592631" cy="1726387"/>
            <wp:effectExtent l="0" t="0" r="0" b="1270"/>
            <wp:docPr id="17" name="Picture 1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7469" cy="1749585"/>
                    </a:xfrm>
                    <a:prstGeom prst="rect">
                      <a:avLst/>
                    </a:prstGeom>
                  </pic:spPr>
                </pic:pic>
              </a:graphicData>
            </a:graphic>
          </wp:inline>
        </w:drawing>
      </w:r>
      <w:r w:rsidR="00B6474E">
        <w:rPr>
          <w:noProof/>
          <w:color w:val="000000" w:themeColor="text1"/>
        </w:rPr>
        <w:drawing>
          <wp:inline distT="0" distB="0" distL="0" distR="0" wp14:anchorId="53A83176" wp14:editId="4DE34A6E">
            <wp:extent cx="2713473" cy="1806854"/>
            <wp:effectExtent l="0" t="0" r="4445" b="0"/>
            <wp:docPr id="12" name="Picture 1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7283" cy="1902615"/>
                    </a:xfrm>
                    <a:prstGeom prst="rect">
                      <a:avLst/>
                    </a:prstGeom>
                  </pic:spPr>
                </pic:pic>
              </a:graphicData>
            </a:graphic>
          </wp:inline>
        </w:drawing>
      </w:r>
    </w:p>
    <w:p w14:paraId="69C78225" w14:textId="22013E8B" w:rsidR="00AE1BC7" w:rsidRDefault="00364C9D" w:rsidP="47E8B1E2">
      <w:r w:rsidRPr="0032469F">
        <w:rPr>
          <w:noProof/>
        </w:rPr>
        <w:lastRenderedPageBreak/>
        <mc:AlternateContent>
          <mc:Choice Requires="wpg">
            <w:drawing>
              <wp:anchor distT="0" distB="0" distL="114300" distR="114300" simplePos="0" relativeHeight="251660293" behindDoc="0" locked="0" layoutInCell="1" allowOverlap="1" wp14:anchorId="32A293AF" wp14:editId="1E93B9B1">
                <wp:simplePos x="0" y="0"/>
                <wp:positionH relativeFrom="column">
                  <wp:posOffset>2743199</wp:posOffset>
                </wp:positionH>
                <wp:positionV relativeFrom="paragraph">
                  <wp:posOffset>243129</wp:posOffset>
                </wp:positionV>
                <wp:extent cx="3467405" cy="2468182"/>
                <wp:effectExtent l="0" t="0" r="0" b="0"/>
                <wp:wrapNone/>
                <wp:docPr id="19" name="Group 11"/>
                <wp:cNvGraphicFramePr/>
                <a:graphic xmlns:a="http://schemas.openxmlformats.org/drawingml/2006/main">
                  <a:graphicData uri="http://schemas.microsoft.com/office/word/2010/wordprocessingGroup">
                    <wpg:wgp>
                      <wpg:cNvGrpSpPr/>
                      <wpg:grpSpPr>
                        <a:xfrm>
                          <a:off x="0" y="0"/>
                          <a:ext cx="3467405" cy="2468182"/>
                          <a:chOff x="0" y="0"/>
                          <a:chExt cx="4666797" cy="3322248"/>
                        </a:xfrm>
                      </wpg:grpSpPr>
                      <pic:pic xmlns:pic="http://schemas.openxmlformats.org/drawingml/2006/picture">
                        <pic:nvPicPr>
                          <pic:cNvPr id="20" name="Grafik 10"/>
                          <pic:cNvPicPr>
                            <a:picLocks noChangeAspect="1"/>
                          </pic:cNvPicPr>
                        </pic:nvPicPr>
                        <pic:blipFill>
                          <a:blip r:embed="rId12"/>
                          <a:stretch>
                            <a:fillRect/>
                          </a:stretch>
                        </pic:blipFill>
                        <pic:spPr>
                          <a:xfrm>
                            <a:off x="0" y="0"/>
                            <a:ext cx="4666797" cy="3322248"/>
                          </a:xfrm>
                          <a:prstGeom prst="rect">
                            <a:avLst/>
                          </a:prstGeom>
                        </pic:spPr>
                      </pic:pic>
                      <wps:wsp>
                        <wps:cNvPr id="21" name="Straight Arrow Connector 21"/>
                        <wps:cNvCnPr/>
                        <wps:spPr>
                          <a:xfrm flipV="1">
                            <a:off x="911376" y="648471"/>
                            <a:ext cx="0" cy="844826"/>
                          </a:xfrm>
                          <a:prstGeom prst="straightConnector1">
                            <a:avLst/>
                          </a:prstGeom>
                          <a:ln w="25400">
                            <a:solidFill>
                              <a:srgbClr val="FF0000"/>
                            </a:solidFill>
                            <a:headEnd type="none"/>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a:cxnSpLocks/>
                        </wps:cNvCnPr>
                        <wps:spPr>
                          <a:xfrm>
                            <a:off x="1639715" y="738652"/>
                            <a:ext cx="0" cy="411745"/>
                          </a:xfrm>
                          <a:prstGeom prst="straightConnector1">
                            <a:avLst/>
                          </a:prstGeom>
                          <a:ln w="25400">
                            <a:solidFill>
                              <a:srgbClr val="FF0000"/>
                            </a:solidFill>
                            <a:headEnd type="none"/>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C208552" id="Group 11" o:spid="_x0000_s1026" style="position:absolute;margin-left:3in;margin-top:19.15pt;width:273pt;height:194.35pt;z-index:251660293;mso-width-relative:margin;mso-height-relative:margin" coordsize="46667,3322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0" o:spid="_x0000_s1027" type="#_x0000_t75" style="position:absolute;width:46667;height:3322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">
                  <v:imagedata r:id="rId13" o:title=""/>
                </v:shape>
                <v:shapetype id="_x0000_t32" coordsize="21600,21600" o:spt="32" o:oned="t" path="m,l21600,21600e" filled="f">
                  <v:path arrowok="t" fillok="f" o:connecttype="none"/>
                  <o:lock v:ext="edit" shapetype="t"/>
                </v:shapetype>
                <v:shape id="Straight Arrow Connector 21" o:spid="_x0000_s1028" type="#_x0000_t32" style="position:absolute;left:9113;top:6484;width:0;height:844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" strokecolor="red" strokeweight="2pt">
                  <v:stroke endarrow="open" joinstyle="miter"/>
                </v:shape>
                <v:shape id="Straight Arrow Connector 22" o:spid="_x0000_s1029" type="#_x0000_t32" style="position:absolute;left:16397;top:7386;width:0;height:411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" strokecolor="red" strokeweight="2pt">
                  <v:stroke endarrow="open" joinstyle="miter"/>
                  <o:lock v:ext="edit" shapetype="f"/>
                </v:shape>
              </v:group>
            </w:pict>
          </mc:Fallback>
        </mc:AlternateContent>
      </w:r>
      <w:r w:rsidR="004E5960">
        <w:rPr>
          <w:noProof/>
        </w:rPr>
        <w:drawing>
          <wp:inline distT="0" distB="0" distL="0" distR="0" wp14:anchorId="44B468F6" wp14:editId="0E392A25">
            <wp:extent cx="2399386" cy="1786647"/>
            <wp:effectExtent l="0" t="0" r="127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19090" cy="1801319"/>
                    </a:xfrm>
                    <a:prstGeom prst="rect">
                      <a:avLst/>
                    </a:prstGeom>
                  </pic:spPr>
                </pic:pic>
              </a:graphicData>
            </a:graphic>
          </wp:inline>
        </w:drawing>
      </w:r>
    </w:p>
    <w:p w14:paraId="71CEDF15" w14:textId="28AF429B" w:rsidR="513ACD96" w:rsidRDefault="513ACD96" w:rsidP="513ACD96"/>
    <w:p w14:paraId="087F9F46" w14:textId="2616654C" w:rsidR="513ACD96" w:rsidRDefault="3401F923" w:rsidP="513ACD96">
      <w:r>
        <w:t xml:space="preserve">Figure 1. </w:t>
      </w:r>
      <w:commentRangeStart w:id="1"/>
      <w:r>
        <w:t xml:space="preserve">(a) Catastrophic shifts that have equal magnitude in both directions of </w:t>
      </w:r>
      <w:r w:rsidR="1313A7DE">
        <w:t>environmental change</w:t>
      </w:r>
      <w:r w:rsidR="3BB213E5">
        <w:t xml:space="preserve">. </w:t>
      </w:r>
      <w:r w:rsidR="6477BBF2">
        <w:t xml:space="preserve">(b) Catastrophic shifts </w:t>
      </w:r>
      <w:r w:rsidR="4A885B8B">
        <w:t xml:space="preserve">whose </w:t>
      </w:r>
      <w:r w:rsidR="69CB025E">
        <w:t xml:space="preserve">magnitude </w:t>
      </w:r>
      <w:r w:rsidR="52C6C3E6">
        <w:t xml:space="preserve">depends on the direction of </w:t>
      </w:r>
      <w:r w:rsidR="15C7B3B6">
        <w:t>environmental change</w:t>
      </w:r>
      <w:r w:rsidR="6B4917D6">
        <w:t>.</w:t>
      </w:r>
      <w:r w:rsidR="15C7B3B6">
        <w:t xml:space="preserve"> </w:t>
      </w:r>
      <w:commentRangeEnd w:id="1"/>
      <w:r w:rsidR="2404CAE5">
        <w:rPr>
          <w:rStyle w:val="CommentReference"/>
        </w:rPr>
        <w:commentReference w:id="1"/>
      </w:r>
      <w:commentRangeStart w:id="2"/>
      <w:r w:rsidR="1E200EB7">
        <w:t xml:space="preserve">(c) A model </w:t>
      </w:r>
      <w:r w:rsidR="7DC00B0A">
        <w:t xml:space="preserve">ecosystem </w:t>
      </w:r>
      <w:r w:rsidR="4BED15D5">
        <w:t xml:space="preserve">showing </w:t>
      </w:r>
      <w:r w:rsidR="252880B2">
        <w:t xml:space="preserve">such </w:t>
      </w:r>
      <w:r w:rsidR="68297081">
        <w:t xml:space="preserve">dependence </w:t>
      </w:r>
      <w:r w:rsidR="52B090E1">
        <w:t xml:space="preserve">(reproduced from Bush </w:t>
      </w:r>
      <w:r w:rsidR="5104E66F">
        <w:t xml:space="preserve">et al </w:t>
      </w:r>
      <w:r w:rsidR="304230EB">
        <w:t xml:space="preserve">2017 with permission). </w:t>
      </w:r>
      <w:r w:rsidR="2404CAE5">
        <w:t xml:space="preserve">(d) An aquatic ecosystem showing </w:t>
      </w:r>
      <w:r w:rsidR="754433A4">
        <w:t xml:space="preserve">such dependence </w:t>
      </w:r>
      <w:r w:rsidR="141FC8E5">
        <w:t xml:space="preserve">(reproduced </w:t>
      </w:r>
      <w:r w:rsidR="66C35476">
        <w:t xml:space="preserve">from </w:t>
      </w:r>
      <w:r w:rsidR="19B80640">
        <w:t xml:space="preserve">Zhang </w:t>
      </w:r>
      <w:r w:rsidR="21659051">
        <w:t xml:space="preserve">2003 with </w:t>
      </w:r>
      <w:r w:rsidR="4F7A1F0F">
        <w:t>permission</w:t>
      </w:r>
      <w:r w:rsidR="72CC3516">
        <w:t>).</w:t>
      </w:r>
      <w:r w:rsidR="4F7A1F0F">
        <w:t xml:space="preserve"> </w:t>
      </w:r>
      <w:commentRangeEnd w:id="2"/>
      <w:r>
        <w:rPr>
          <w:rStyle w:val="CommentReference"/>
        </w:rPr>
        <w:commentReference w:id="2"/>
      </w:r>
      <w:r w:rsidR="008D0613" w:rsidRPr="008D0613">
        <w:rPr>
          <w:color w:val="FF0000"/>
        </w:rPr>
        <w:t>Zhang: interesting figures are also simulations!</w:t>
      </w:r>
    </w:p>
    <w:p w14:paraId="79E38BC6" w14:textId="2338A6C7" w:rsidR="0047174F" w:rsidRDefault="0047174F" w:rsidP="513ACD96"/>
    <w:p w14:paraId="5D036930" w14:textId="64502213" w:rsidR="47E8B1E2" w:rsidRDefault="47E8B1E2" w:rsidP="47E8B1E2"/>
    <w:p w14:paraId="7F2A4BFA" w14:textId="5471C278" w:rsidR="00736C2E" w:rsidRDefault="47E8B1E2" w:rsidP="00736C2E">
      <w:pPr>
        <w:pStyle w:val="Heading1"/>
        <w:rPr>
          <w:ins w:id="3" w:author="Guest User" w:date="2023-04-13T07:28:00Z"/>
        </w:rPr>
      </w:pPr>
      <w:r>
        <w:t>Methods</w:t>
      </w:r>
    </w:p>
    <w:p w14:paraId="11EA602B" w14:textId="54BDF7FC" w:rsidR="47E8B1E2" w:rsidRDefault="47E8B1E2">
      <w:pPr>
        <w:pStyle w:val="Heading2"/>
        <w:rPr>
          <w:ins w:id="4" w:author="Guest User" w:date="2023-04-13T07:29:00Z"/>
        </w:rPr>
        <w:pPrChange w:id="5" w:author="Guest User" w:date="2023-04-13T07:29:00Z">
          <w:pPr/>
        </w:pPrChange>
      </w:pPr>
      <w:ins w:id="6" w:author="Guest User" w:date="2023-04-13T07:29:00Z">
        <w:r>
          <w:t xml:space="preserve">The ecosystem </w:t>
        </w:r>
        <w:proofErr w:type="gramStart"/>
        <w:r>
          <w:t>model</w:t>
        </w:r>
        <w:proofErr w:type="gramEnd"/>
      </w:ins>
    </w:p>
    <w:p w14:paraId="42FE7701" w14:textId="29C94CB0" w:rsidR="47E8B1E2" w:rsidRDefault="47E8B1E2" w:rsidP="47E8B1E2">
      <w:ins w:id="7" w:author="Guest User" w:date="2023-04-13T07:28:00Z">
        <w:r>
          <w:t xml:space="preserve">Our approach was to modify an existing ecosystem model to make it symmetric in effect and response traits of the organisms dominating each of two alternate states. </w:t>
        </w:r>
      </w:ins>
      <w:ins w:id="8" w:author="Guest User" w:date="2023-04-13T07:29:00Z">
        <w:r>
          <w:t xml:space="preserve">The existing model was that of </w:t>
        </w:r>
      </w:ins>
      <w:ins w:id="9" w:author="Guest User" w:date="2023-04-13T07:30:00Z">
        <w:r>
          <w:t xml:space="preserve">Bush et al. (2017) of </w:t>
        </w:r>
        <w:proofErr w:type="spellStart"/>
        <w:r>
          <w:t>oxic</w:t>
        </w:r>
        <w:proofErr w:type="spellEnd"/>
        <w:r>
          <w:t xml:space="preserve">-anoxic regime shifts </w:t>
        </w:r>
      </w:ins>
      <w:ins w:id="10" w:author="Guest User" w:date="2023-04-13T07:31:00Z">
        <w:r>
          <w:t>caused by mutual inhibition between</w:t>
        </w:r>
      </w:ins>
      <w:ins w:id="11" w:author="Guest User" w:date="2023-04-13T07:30:00Z">
        <w:r>
          <w:t xml:space="preserve"> </w:t>
        </w:r>
      </w:ins>
      <w:ins w:id="12" w:author="Guest User" w:date="2023-04-13T07:31:00Z">
        <w:r>
          <w:t xml:space="preserve">cyanobacteria and </w:t>
        </w:r>
        <w:proofErr w:type="spellStart"/>
        <w:r>
          <w:t>sulfur</w:t>
        </w:r>
        <w:proofErr w:type="spellEnd"/>
        <w:r>
          <w:t xml:space="preserve"> bacteria.</w:t>
        </w:r>
      </w:ins>
      <w:ins w:id="13" w:author="Guest User" w:date="2023-04-13T07:30:00Z">
        <w:r>
          <w:t xml:space="preserve"> </w:t>
        </w:r>
      </w:ins>
      <w:ins w:id="14" w:author="Guest User" w:date="2023-04-13T07:33:00Z">
        <w:r>
          <w:t>To</w:t>
        </w:r>
      </w:ins>
      <w:ins w:id="15" w:author="Guest User" w:date="2023-04-13T07:32:00Z">
        <w:r>
          <w:t xml:space="preserve"> develop a symmetric model, we had to reduce the biological realism,</w:t>
        </w:r>
      </w:ins>
      <w:ins w:id="16" w:author="Guest User" w:date="2023-04-13T07:33:00Z">
        <w:r>
          <w:t xml:space="preserve"> for example, by removing one of the three functional groups of organisms so that only two remained. This </w:t>
        </w:r>
      </w:ins>
      <w:ins w:id="17" w:author="Guest User" w:date="2023-04-13T07:34:00Z">
        <w:r>
          <w:t xml:space="preserve">consequences of this reduction in biological realism are explored in the Discussion section. </w:t>
        </w:r>
      </w:ins>
      <w:ins w:id="18" w:author="Guest User" w:date="2023-04-13T07:32:00Z">
        <w:r>
          <w:t xml:space="preserve"> </w:t>
        </w:r>
      </w:ins>
    </w:p>
    <w:p w14:paraId="4ADAE0D0" w14:textId="2D6FB3D3" w:rsidR="001909CD" w:rsidRDefault="57748C9A" w:rsidP="009E1570">
      <w:pPr>
        <w:rPr>
          <w:color w:val="000000" w:themeColor="text1"/>
        </w:rPr>
      </w:pPr>
      <w:r w:rsidRPr="57748C9A">
        <w:rPr>
          <w:color w:val="000000" w:themeColor="text1"/>
        </w:rPr>
        <w:t xml:space="preserve">The modified model is shown in Figure 2. The two functional groups </w:t>
      </w:r>
      <w:r w:rsidR="6FC4545D" w:rsidRPr="6FC4545D">
        <w:rPr>
          <w:color w:val="000000" w:themeColor="text1"/>
        </w:rPr>
        <w:t xml:space="preserve">are cyanobacteria </w:t>
      </w:r>
      <w:r w:rsidR="1A4387B5" w:rsidRPr="1A4387B5">
        <w:rPr>
          <w:color w:val="000000" w:themeColor="text1"/>
        </w:rPr>
        <w:t xml:space="preserve">and </w:t>
      </w:r>
      <w:proofErr w:type="spellStart"/>
      <w:r w:rsidR="1A4387B5" w:rsidRPr="1A4387B5">
        <w:rPr>
          <w:color w:val="000000" w:themeColor="text1"/>
        </w:rPr>
        <w:t>sulfur</w:t>
      </w:r>
      <w:proofErr w:type="spellEnd"/>
      <w:r w:rsidR="1A4387B5" w:rsidRPr="1A4387B5">
        <w:rPr>
          <w:color w:val="000000" w:themeColor="text1"/>
        </w:rPr>
        <w:t xml:space="preserve"> bacteria. Both consume phosphorous</w:t>
      </w:r>
      <w:r w:rsidR="74FA7758" w:rsidRPr="74FA7758">
        <w:rPr>
          <w:color w:val="000000" w:themeColor="text1"/>
        </w:rPr>
        <w:t xml:space="preserve"> </w:t>
      </w:r>
      <w:r w:rsidR="29534BF4" w:rsidRPr="29534BF4">
        <w:rPr>
          <w:color w:val="000000" w:themeColor="text1"/>
        </w:rPr>
        <w:t>and thereby grow</w:t>
      </w:r>
      <w:r w:rsidR="1A4387B5" w:rsidRPr="1A4387B5">
        <w:rPr>
          <w:color w:val="000000" w:themeColor="text1"/>
        </w:rPr>
        <w:t xml:space="preserve">, and both are inhibited by </w:t>
      </w:r>
      <w:r w:rsidR="28F002A4" w:rsidRPr="28F002A4">
        <w:rPr>
          <w:color w:val="000000" w:themeColor="text1"/>
        </w:rPr>
        <w:t xml:space="preserve">a single substrate that is produced by </w:t>
      </w:r>
      <w:r w:rsidR="1A4387B5" w:rsidRPr="1A4387B5">
        <w:rPr>
          <w:color w:val="000000" w:themeColor="text1"/>
        </w:rPr>
        <w:t xml:space="preserve">the </w:t>
      </w:r>
      <w:r w:rsidR="28F002A4" w:rsidRPr="28F002A4">
        <w:rPr>
          <w:color w:val="000000" w:themeColor="text1"/>
        </w:rPr>
        <w:t>other.</w:t>
      </w:r>
      <w:r w:rsidR="440AA0BC" w:rsidRPr="440AA0BC">
        <w:rPr>
          <w:color w:val="000000" w:themeColor="text1"/>
        </w:rPr>
        <w:t xml:space="preserve"> </w:t>
      </w:r>
      <w:r w:rsidR="497E32C2" w:rsidRPr="497E32C2">
        <w:rPr>
          <w:color w:val="000000" w:themeColor="text1"/>
        </w:rPr>
        <w:t xml:space="preserve">The two substrates </w:t>
      </w:r>
      <w:r w:rsidR="015C88B4" w:rsidRPr="015C88B4">
        <w:rPr>
          <w:color w:val="000000" w:themeColor="text1"/>
        </w:rPr>
        <w:t xml:space="preserve">can diffuse </w:t>
      </w:r>
      <w:r w:rsidR="5712723A" w:rsidRPr="5712723A">
        <w:rPr>
          <w:color w:val="000000" w:themeColor="text1"/>
        </w:rPr>
        <w:t>in and out of the</w:t>
      </w:r>
      <w:r w:rsidR="21329E82" w:rsidRPr="21329E82">
        <w:rPr>
          <w:color w:val="000000" w:themeColor="text1"/>
        </w:rPr>
        <w:t xml:space="preserve"> system,</w:t>
      </w:r>
      <w:r w:rsidR="5712723A" w:rsidRPr="5712723A">
        <w:rPr>
          <w:color w:val="000000" w:themeColor="text1"/>
        </w:rPr>
        <w:t xml:space="preserve"> </w:t>
      </w:r>
      <w:r w:rsidR="55695879" w:rsidRPr="55695879">
        <w:rPr>
          <w:color w:val="000000" w:themeColor="text1"/>
        </w:rPr>
        <w:t xml:space="preserve">and </w:t>
      </w:r>
      <w:r w:rsidR="719C3208" w:rsidRPr="719C3208">
        <w:rPr>
          <w:color w:val="000000" w:themeColor="text1"/>
        </w:rPr>
        <w:t>both react</w:t>
      </w:r>
      <w:r w:rsidR="497E32C2" w:rsidRPr="497E32C2">
        <w:rPr>
          <w:color w:val="000000" w:themeColor="text1"/>
        </w:rPr>
        <w:t xml:space="preserve"> </w:t>
      </w:r>
      <w:r w:rsidR="7CDF1780" w:rsidRPr="7CDF1780">
        <w:rPr>
          <w:color w:val="000000" w:themeColor="text1"/>
        </w:rPr>
        <w:t xml:space="preserve">with each other and then </w:t>
      </w:r>
      <w:r w:rsidR="5FFB140D" w:rsidRPr="5FFB140D">
        <w:rPr>
          <w:color w:val="000000" w:themeColor="text1"/>
        </w:rPr>
        <w:t xml:space="preserve">are lost from the </w:t>
      </w:r>
      <w:r w:rsidR="30F585DE" w:rsidRPr="30F585DE">
        <w:rPr>
          <w:color w:val="000000" w:themeColor="text1"/>
        </w:rPr>
        <w:t xml:space="preserve">system. </w:t>
      </w:r>
      <w:r w:rsidR="7AE81D2B" w:rsidRPr="7AE81D2B">
        <w:rPr>
          <w:color w:val="000000" w:themeColor="text1"/>
        </w:rPr>
        <w:t>Thus</w:t>
      </w:r>
      <w:r w:rsidR="141444F2" w:rsidRPr="141444F2">
        <w:rPr>
          <w:color w:val="000000" w:themeColor="text1"/>
        </w:rPr>
        <w:t>,</w:t>
      </w:r>
      <w:r w:rsidR="7AE81D2B" w:rsidRPr="7AE81D2B">
        <w:rPr>
          <w:color w:val="000000" w:themeColor="text1"/>
        </w:rPr>
        <w:t xml:space="preserve"> the system is </w:t>
      </w:r>
      <w:r w:rsidR="358A5906" w:rsidRPr="358A5906">
        <w:rPr>
          <w:color w:val="000000" w:themeColor="text1"/>
        </w:rPr>
        <w:t xml:space="preserve">symmetrical </w:t>
      </w:r>
      <w:r w:rsidR="41B0F48F" w:rsidRPr="41B0F48F">
        <w:rPr>
          <w:color w:val="000000" w:themeColor="text1"/>
        </w:rPr>
        <w:t xml:space="preserve">in </w:t>
      </w:r>
      <w:r w:rsidR="294CF300" w:rsidRPr="294CF300">
        <w:rPr>
          <w:color w:val="000000" w:themeColor="text1"/>
        </w:rPr>
        <w:t>the</w:t>
      </w:r>
      <w:r w:rsidR="3B50C2D3" w:rsidRPr="3B50C2D3">
        <w:rPr>
          <w:color w:val="000000" w:themeColor="text1"/>
        </w:rPr>
        <w:t xml:space="preserve"> pattern of interactions.</w:t>
      </w:r>
      <w:r w:rsidR="141444F2" w:rsidRPr="141444F2">
        <w:rPr>
          <w:color w:val="000000" w:themeColor="text1"/>
        </w:rPr>
        <w:t xml:space="preserve"> Furthermore, we made the system symmetrical in the </w:t>
      </w:r>
      <w:r w:rsidR="50F30988" w:rsidRPr="50F30988">
        <w:rPr>
          <w:color w:val="000000" w:themeColor="text1"/>
        </w:rPr>
        <w:t>values</w:t>
      </w:r>
      <w:r w:rsidR="6672D994" w:rsidRPr="6672D994">
        <w:rPr>
          <w:color w:val="000000" w:themeColor="text1"/>
        </w:rPr>
        <w:t xml:space="preserve"> of the </w:t>
      </w:r>
      <w:r w:rsidR="6CEA6D45" w:rsidRPr="6CEA6D45">
        <w:rPr>
          <w:color w:val="000000" w:themeColor="text1"/>
        </w:rPr>
        <w:t xml:space="preserve">various growth, </w:t>
      </w:r>
      <w:r w:rsidR="3461DDDC" w:rsidRPr="3461DDDC">
        <w:rPr>
          <w:color w:val="000000" w:themeColor="text1"/>
        </w:rPr>
        <w:t xml:space="preserve">inhibition, </w:t>
      </w:r>
      <w:r w:rsidR="559EA72D" w:rsidRPr="559EA72D">
        <w:rPr>
          <w:color w:val="000000" w:themeColor="text1"/>
        </w:rPr>
        <w:t xml:space="preserve">consumption, </w:t>
      </w:r>
      <w:r w:rsidR="1977FCE7" w:rsidRPr="1977FCE7">
        <w:rPr>
          <w:color w:val="000000" w:themeColor="text1"/>
        </w:rPr>
        <w:t>production</w:t>
      </w:r>
      <w:r w:rsidR="40D6F171" w:rsidRPr="40D6F171">
        <w:rPr>
          <w:color w:val="000000" w:themeColor="text1"/>
        </w:rPr>
        <w:t>,</w:t>
      </w:r>
      <w:r w:rsidR="58271744" w:rsidRPr="58271744">
        <w:rPr>
          <w:color w:val="000000" w:themeColor="text1"/>
        </w:rPr>
        <w:t xml:space="preserve"> and diffusion </w:t>
      </w:r>
      <w:r w:rsidR="42625049" w:rsidRPr="42625049">
        <w:rPr>
          <w:color w:val="000000" w:themeColor="text1"/>
        </w:rPr>
        <w:t xml:space="preserve">parameters </w:t>
      </w:r>
      <w:r w:rsidR="1505DBDB" w:rsidRPr="1505DBDB">
        <w:rPr>
          <w:color w:val="000000" w:themeColor="text1"/>
        </w:rPr>
        <w:t>(</w:t>
      </w:r>
      <w:commentRangeStart w:id="19"/>
      <w:commentRangeStart w:id="20"/>
      <w:r w:rsidR="1505DBDB" w:rsidRPr="1505DBDB">
        <w:rPr>
          <w:color w:val="000000" w:themeColor="text1"/>
        </w:rPr>
        <w:t>Table</w:t>
      </w:r>
      <w:r w:rsidR="46966AD2" w:rsidRPr="46966AD2">
        <w:rPr>
          <w:color w:val="000000" w:themeColor="text1"/>
        </w:rPr>
        <w:t xml:space="preserve"> 1</w:t>
      </w:r>
      <w:commentRangeEnd w:id="19"/>
      <w:r>
        <w:rPr>
          <w:rStyle w:val="CommentReference"/>
        </w:rPr>
        <w:commentReference w:id="19"/>
      </w:r>
      <w:commentRangeEnd w:id="20"/>
      <w:r w:rsidR="000531A6">
        <w:rPr>
          <w:rStyle w:val="CommentReference"/>
        </w:rPr>
        <w:commentReference w:id="20"/>
      </w:r>
      <w:r w:rsidR="1505DBDB" w:rsidRPr="1505DBDB">
        <w:rPr>
          <w:color w:val="000000" w:themeColor="text1"/>
        </w:rPr>
        <w:t>).</w:t>
      </w:r>
    </w:p>
    <w:p w14:paraId="580E935D" w14:textId="5A7B9183" w:rsidR="001909CD" w:rsidRDefault="007459F4" w:rsidP="009E1570">
      <w:pPr>
        <w:rPr>
          <w:color w:val="000000" w:themeColor="text1"/>
        </w:rPr>
      </w:pPr>
      <w:r>
        <w:rPr>
          <w:noProof/>
          <w:color w:val="000000" w:themeColor="text1"/>
        </w:rPr>
        <w:lastRenderedPageBreak/>
        <w:drawing>
          <wp:inline distT="0" distB="0" distL="0" distR="0" wp14:anchorId="0691095A" wp14:editId="08AABE47">
            <wp:extent cx="5731510" cy="2574290"/>
            <wp:effectExtent l="0" t="0" r="0" b="381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574290"/>
                    </a:xfrm>
                    <a:prstGeom prst="rect">
                      <a:avLst/>
                    </a:prstGeom>
                  </pic:spPr>
                </pic:pic>
              </a:graphicData>
            </a:graphic>
          </wp:inline>
        </w:drawing>
      </w:r>
    </w:p>
    <w:p w14:paraId="3F994EF7" w14:textId="6A079E5F" w:rsidR="007459F4" w:rsidRDefault="007459F4" w:rsidP="009E1570">
      <w:pPr>
        <w:rPr>
          <w:color w:val="000000" w:themeColor="text1"/>
        </w:rPr>
      </w:pPr>
      <w:r>
        <w:rPr>
          <w:color w:val="000000" w:themeColor="text1"/>
        </w:rPr>
        <w:t xml:space="preserve">Table 1: red ones </w:t>
      </w:r>
      <w:r w:rsidR="001D4419">
        <w:rPr>
          <w:color w:val="000000" w:themeColor="text1"/>
        </w:rPr>
        <w:t>were</w:t>
      </w:r>
      <w:r>
        <w:rPr>
          <w:color w:val="000000" w:themeColor="text1"/>
        </w:rPr>
        <w:t xml:space="preserve"> treated as hyperparameters, black ones</w:t>
      </w:r>
      <w:r w:rsidR="008E7D9C">
        <w:rPr>
          <w:color w:val="000000" w:themeColor="text1"/>
        </w:rPr>
        <w:t xml:space="preserve"> given by Bush papers </w:t>
      </w:r>
      <w:proofErr w:type="gramStart"/>
      <w:r w:rsidR="008E7D9C">
        <w:rPr>
          <w:color w:val="000000" w:themeColor="text1"/>
        </w:rPr>
        <w:t>cyanobacteria</w:t>
      </w:r>
      <w:proofErr w:type="gramEnd"/>
    </w:p>
    <w:p w14:paraId="0261C6D0" w14:textId="77777777" w:rsidR="00461AA2" w:rsidRDefault="00461AA2" w:rsidP="009E1570">
      <w:pPr>
        <w:rPr>
          <w:color w:val="000000" w:themeColor="text1"/>
        </w:rPr>
      </w:pPr>
    </w:p>
    <w:p w14:paraId="45AEA2EF" w14:textId="35140BF6" w:rsidR="00461AA2" w:rsidRDefault="004A1BFE" w:rsidP="009E1570">
      <w:pPr>
        <w:rPr>
          <w:color w:val="000000" w:themeColor="text1"/>
        </w:rPr>
      </w:pPr>
      <w:r>
        <w:rPr>
          <w:noProof/>
          <w:color w:val="000000" w:themeColor="text1"/>
        </w:rPr>
        <w:drawing>
          <wp:inline distT="0" distB="0" distL="0" distR="0" wp14:anchorId="5D1BA2F3" wp14:editId="7BEB2D22">
            <wp:extent cx="3759200" cy="2743200"/>
            <wp:effectExtent l="0" t="0" r="0" b="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59200" cy="2743200"/>
                    </a:xfrm>
                    <a:prstGeom prst="rect">
                      <a:avLst/>
                    </a:prstGeom>
                  </pic:spPr>
                </pic:pic>
              </a:graphicData>
            </a:graphic>
          </wp:inline>
        </w:drawing>
      </w:r>
    </w:p>
    <w:p w14:paraId="5A86CC3E" w14:textId="4A75CCDE" w:rsidR="000531A6" w:rsidRDefault="000531A6" w:rsidP="009E1570">
      <w:pPr>
        <w:rPr>
          <w:color w:val="000000" w:themeColor="text1"/>
        </w:rPr>
      </w:pPr>
      <w:r>
        <w:rPr>
          <w:color w:val="000000" w:themeColor="text1"/>
        </w:rPr>
        <w:t>Figure</w:t>
      </w:r>
      <w:r w:rsidR="00227227">
        <w:rPr>
          <w:color w:val="000000" w:themeColor="text1"/>
        </w:rPr>
        <w:t xml:space="preserve"> </w:t>
      </w:r>
      <w:r>
        <w:rPr>
          <w:color w:val="000000" w:themeColor="text1"/>
        </w:rPr>
        <w:t xml:space="preserve">2: </w:t>
      </w:r>
      <w:r w:rsidR="00C7117A">
        <w:rPr>
          <w:color w:val="000000" w:themeColor="text1"/>
        </w:rPr>
        <w:t>Schematic diagram of model system interactions</w:t>
      </w:r>
    </w:p>
    <w:p w14:paraId="2A05AA0E" w14:textId="1FC9D78E" w:rsidR="001909CD" w:rsidRDefault="72B16E8A" w:rsidP="00AA195D">
      <w:pPr>
        <w:rPr>
          <w:noProof/>
          <w:color w:val="000000" w:themeColor="text1"/>
        </w:rPr>
      </w:pPr>
      <w:r w:rsidRPr="72B16E8A">
        <w:rPr>
          <w:noProof/>
          <w:color w:val="000000" w:themeColor="text1"/>
        </w:rPr>
        <w:lastRenderedPageBreak/>
        <w:t xml:space="preserve"> </w:t>
      </w:r>
      <w:r w:rsidR="30F585DE">
        <w:rPr>
          <w:noProof/>
        </w:rPr>
        <w:drawing>
          <wp:inline distT="0" distB="0" distL="0" distR="0" wp14:anchorId="50DF9FE1" wp14:editId="1F4765D7">
            <wp:extent cx="5731510" cy="286194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861945"/>
                    </a:xfrm>
                    <a:prstGeom prst="rect">
                      <a:avLst/>
                    </a:prstGeom>
                  </pic:spPr>
                </pic:pic>
              </a:graphicData>
            </a:graphic>
          </wp:inline>
        </w:drawing>
      </w:r>
    </w:p>
    <w:p w14:paraId="05ADA1F2" w14:textId="0D081B4D" w:rsidR="008E67AE" w:rsidRPr="008E67AE" w:rsidRDefault="008E67AE" w:rsidP="008E67AE">
      <w:pPr>
        <w:pStyle w:val="Caption"/>
      </w:pPr>
      <w:r>
        <w:t xml:space="preserve">Figure </w:t>
      </w:r>
      <w:r w:rsidR="00F17BE9">
        <w:fldChar w:fldCharType="begin"/>
      </w:r>
      <w:r w:rsidR="00F17BE9">
        <w:instrText xml:space="preserve"> SEQ Figure \* ARABIC </w:instrText>
      </w:r>
      <w:r w:rsidR="00F17BE9">
        <w:fldChar w:fldCharType="separate"/>
      </w:r>
      <w:r>
        <w:rPr>
          <w:noProof/>
        </w:rPr>
        <w:t>7</w:t>
      </w:r>
      <w:r w:rsidR="00F17BE9">
        <w:rPr>
          <w:noProof/>
        </w:rPr>
        <w:fldChar w:fldCharType="end"/>
      </w:r>
      <w:r>
        <w:t>: Schematic model diagram of balanced, symmetrical model system</w:t>
      </w:r>
    </w:p>
    <w:p w14:paraId="744132E7" w14:textId="77777777" w:rsidR="00CB7578" w:rsidRPr="004261DD" w:rsidRDefault="00CB7578" w:rsidP="00CB7578">
      <w:pPr>
        <w:pStyle w:val="Heading3"/>
      </w:pPr>
      <w:r>
        <w:t xml:space="preserve">ODEs describing system </w:t>
      </w:r>
      <w:proofErr w:type="gramStart"/>
      <w:r>
        <w:t>dynamics</w:t>
      </w:r>
      <w:proofErr w:type="gramEnd"/>
    </w:p>
    <w:p w14:paraId="044AB52B" w14:textId="77777777" w:rsidR="00CB7578" w:rsidRPr="004261DD" w:rsidRDefault="00CB7578" w:rsidP="00CB7578">
      <w:pPr>
        <w:jc w:val="both"/>
        <w:rPr>
          <w:rFonts w:cstheme="minorHAnsi"/>
        </w:rPr>
      </w:pPr>
      <w:r w:rsidRPr="004261DD">
        <w:rPr>
          <w:rFonts w:cstheme="minorHAnsi"/>
        </w:rPr>
        <w:t xml:space="preserve">To account for the schematic removal of one functional group and a nutrient (Figure 3) mathematically the set of ordinary differential equations defined in Bush et al. (2017) needs to be updated. The key changes that are made is defining the change of oxidized </w:t>
      </w:r>
      <w:proofErr w:type="spellStart"/>
      <w:r w:rsidRPr="004261DD">
        <w:rPr>
          <w:rFonts w:cstheme="minorHAnsi"/>
        </w:rPr>
        <w:t>sulfur</w:t>
      </w:r>
      <w:proofErr w:type="spellEnd"/>
      <w:r w:rsidRPr="004261DD">
        <w:rPr>
          <w:rFonts w:cstheme="minorHAnsi"/>
        </w:rPr>
        <w:t xml:space="preserve"> and phototrophic </w:t>
      </w:r>
      <w:proofErr w:type="spellStart"/>
      <w:r w:rsidRPr="004261DD">
        <w:rPr>
          <w:rFonts w:cstheme="minorHAnsi"/>
        </w:rPr>
        <w:t>sulfur</w:t>
      </w:r>
      <w:proofErr w:type="spellEnd"/>
      <w:r w:rsidRPr="004261DD">
        <w:rPr>
          <w:rFonts w:cstheme="minorHAnsi"/>
        </w:rPr>
        <w:t xml:space="preserve"> bacteria to be equal to zero and to define the same growth function (Equation (1.1)) for </w:t>
      </w:r>
      <w:proofErr w:type="spellStart"/>
      <w:r w:rsidRPr="004261DD">
        <w:rPr>
          <w:rFonts w:cstheme="minorHAnsi"/>
        </w:rPr>
        <w:t>sulfate</w:t>
      </w:r>
      <w:proofErr w:type="spellEnd"/>
      <w:r w:rsidRPr="004261DD">
        <w:rPr>
          <w:rFonts w:cstheme="minorHAnsi"/>
        </w:rPr>
        <w:t>-reducing bacteria and cyanobacteria.</w:t>
      </w:r>
    </w:p>
    <w:p w14:paraId="4114DFCE" w14:textId="77777777" w:rsidR="00CB7578" w:rsidRPr="004261DD" w:rsidRDefault="00CB7578" w:rsidP="00CB7578">
      <w:pPr>
        <w:pStyle w:val="Heading4"/>
      </w:pPr>
      <w:r w:rsidRPr="004261DD">
        <w:t>Change of microbial population densities</w:t>
      </w:r>
    </w:p>
    <w:p w14:paraId="58DAA99E" w14:textId="77777777" w:rsidR="00CB7578" w:rsidRPr="004261DD" w:rsidRDefault="00CB7578" w:rsidP="00CB7578">
      <w:pPr>
        <w:jc w:val="both"/>
        <w:rPr>
          <w:rFonts w:cstheme="minorHAnsi"/>
          <w:iCs/>
          <w:color w:val="0D0D0D" w:themeColor="text1" w:themeTint="F2"/>
        </w:rPr>
      </w:pPr>
      <w:r w:rsidRPr="004261DD">
        <w:rPr>
          <w:rFonts w:cstheme="minorHAnsi"/>
          <w:i/>
          <w:iCs/>
          <w:noProof/>
          <w:color w:val="000000" w:themeColor="text1"/>
        </w:rPr>
        <mc:AlternateContent>
          <mc:Choice Requires="wps">
            <w:drawing>
              <wp:anchor distT="45720" distB="45720" distL="114300" distR="114300" simplePos="0" relativeHeight="251658240" behindDoc="0" locked="0" layoutInCell="1" allowOverlap="1" wp14:anchorId="5183DDA8" wp14:editId="4ADB5005">
                <wp:simplePos x="0" y="0"/>
                <wp:positionH relativeFrom="margin">
                  <wp:align>right</wp:align>
                </wp:positionH>
                <wp:positionV relativeFrom="paragraph">
                  <wp:posOffset>853440</wp:posOffset>
                </wp:positionV>
                <wp:extent cx="392430" cy="28702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 cy="287020"/>
                        </a:xfrm>
                        <a:prstGeom prst="rect">
                          <a:avLst/>
                        </a:prstGeom>
                        <a:noFill/>
                        <a:ln w="9525">
                          <a:noFill/>
                          <a:miter lim="800000"/>
                          <a:headEnd/>
                          <a:tailEnd/>
                        </a:ln>
                      </wps:spPr>
                      <wps:txbx>
                        <w:txbxContent>
                          <w:p w14:paraId="13CE42E2" w14:textId="77777777" w:rsidR="00CB7578" w:rsidRPr="00B470DA" w:rsidRDefault="00CB7578" w:rsidP="00CB7578">
                            <w:pPr>
                              <w:rPr>
                                <w:lang w:val="de-CH"/>
                              </w:rPr>
                            </w:pPr>
                            <w:r>
                              <w:t>(1)</w:t>
                            </w:r>
                          </w:p>
                          <w:tbl>
                            <w:tblPr>
                              <w:tblStyle w:val="TableGrid"/>
                              <w:tblW w:w="0" w:type="auto"/>
                              <w:tblLook w:val="04A0" w:firstRow="1" w:lastRow="0" w:firstColumn="1" w:lastColumn="0" w:noHBand="0" w:noVBand="1"/>
                            </w:tblPr>
                            <w:tblGrid>
                              <w:gridCol w:w="222"/>
                              <w:gridCol w:w="222"/>
                            </w:tblGrid>
                            <w:tr w:rsidR="00CB7578" w14:paraId="4F513614" w14:textId="77777777" w:rsidTr="009F574B">
                              <w:tc>
                                <w:tcPr>
                                  <w:tcW w:w="360" w:type="dxa"/>
                                </w:tcPr>
                                <w:p w14:paraId="6AE89697" w14:textId="77777777" w:rsidR="00CB7578" w:rsidRDefault="00CB7578">
                                  <w:pPr>
                                    <w:rPr>
                                      <w:lang w:val="de-CH"/>
                                    </w:rPr>
                                  </w:pPr>
                                </w:p>
                              </w:tc>
                              <w:tc>
                                <w:tcPr>
                                  <w:tcW w:w="360" w:type="dxa"/>
                                </w:tcPr>
                                <w:p w14:paraId="77E60B6C" w14:textId="77777777" w:rsidR="00CB7578" w:rsidRDefault="00CB7578">
                                  <w:pPr>
                                    <w:rPr>
                                      <w:lang w:val="de-CH"/>
                                    </w:rPr>
                                  </w:pPr>
                                </w:p>
                              </w:tc>
                            </w:tr>
                          </w:tbl>
                          <w:p w14:paraId="7994833D" w14:textId="77777777" w:rsidR="00CB7578" w:rsidRPr="00B470DA" w:rsidRDefault="00CB7578" w:rsidP="00CB7578">
                            <w:pPr>
                              <w:rPr>
                                <w:lang w:val="de-CH"/>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83DDA8" id="_x0000_t202" coordsize="21600,21600" o:spt="202" path="m,l,21600r21600,l21600,xe">
                <v:stroke joinstyle="miter"/>
                <v:path gradientshapeok="t" o:connecttype="rect"/>
              </v:shapetype>
              <v:shape id="Text Box 217" o:spid="_x0000_s1026" type="#_x0000_t202" style="position:absolute;left:0;text-align:left;margin-left:-20.3pt;margin-top:67.2pt;width:30.9pt;height:22.6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" filled="f" stroked="f">
                <v:textbox>
                  <w:txbxContent>
                    <w:p w14:paraId="13CE42E2" w14:textId="77777777" w:rsidR="00CB7578" w:rsidRPr="00B470DA" w:rsidRDefault="00CB7578" w:rsidP="00CB7578">
                      <w:pPr>
                        <w:rPr>
                          <w:lang w:val="de-CH"/>
                        </w:rPr>
                      </w:pPr>
                      <w:r>
                        <w:t>(1)</w:t>
                      </w:r>
                    </w:p>
                    <w:tbl>
                      <w:tblPr>
                        <w:tblStyle w:val="TableGrid"/>
                        <w:tblW w:w="0" w:type="auto"/>
                        <w:tblLook w:val="04A0" w:firstRow="1" w:lastRow="0" w:firstColumn="1" w:lastColumn="0" w:noHBand="0" w:noVBand="1"/>
                      </w:tblPr>
                      <w:tblGrid>
                        <w:gridCol w:w="222"/>
                        <w:gridCol w:w="222"/>
                      </w:tblGrid>
                      <w:tr w:rsidR="00CB7578" w14:paraId="4F513614" w14:textId="77777777" w:rsidTr="009F574B">
                        <w:tc>
                          <w:tcPr>
                            <w:tcW w:w="360" w:type="dxa"/>
                          </w:tcPr>
                          <w:p w14:paraId="6AE89697" w14:textId="77777777" w:rsidR="00CB7578" w:rsidRDefault="00CB7578">
                            <w:pPr>
                              <w:rPr>
                                <w:lang w:val="de-CH"/>
                              </w:rPr>
                            </w:pPr>
                          </w:p>
                        </w:tc>
                        <w:tc>
                          <w:tcPr>
                            <w:tcW w:w="360" w:type="dxa"/>
                          </w:tcPr>
                          <w:p w14:paraId="77E60B6C" w14:textId="77777777" w:rsidR="00CB7578" w:rsidRDefault="00CB7578">
                            <w:pPr>
                              <w:rPr>
                                <w:lang w:val="de-CH"/>
                              </w:rPr>
                            </w:pPr>
                          </w:p>
                        </w:tc>
                      </w:tr>
                    </w:tbl>
                    <w:p w14:paraId="7994833D" w14:textId="77777777" w:rsidR="00CB7578" w:rsidRPr="00B470DA" w:rsidRDefault="00CB7578" w:rsidP="00CB7578">
                      <w:pPr>
                        <w:rPr>
                          <w:lang w:val="de-CH"/>
                        </w:rPr>
                      </w:pPr>
                    </w:p>
                  </w:txbxContent>
                </v:textbox>
                <w10:wrap type="square" anchorx="margin"/>
              </v:shape>
            </w:pict>
          </mc:Fallback>
        </mc:AlternateContent>
      </w:r>
      <w:r w:rsidRPr="004261DD">
        <w:rPr>
          <w:rFonts w:cstheme="minorHAnsi"/>
          <w:iCs/>
          <w:color w:val="0D0D0D" w:themeColor="text1" w:themeTint="F2"/>
        </w:rPr>
        <w:t>To construct symmetry, population densities of both groups are equally affected by the maximum growth rates upon phosphorus, the inhibition by the contrary substrates and the mortality rates are equal for both bacteria groups. Derived from the work of bush et al 2017 the change of cyanobacteria (N</w:t>
      </w:r>
      <w:r w:rsidRPr="004261DD">
        <w:rPr>
          <w:rFonts w:cstheme="minorHAnsi"/>
          <w:iCs/>
          <w:color w:val="0D0D0D" w:themeColor="text1" w:themeTint="F2"/>
          <w:vertAlign w:val="subscript"/>
        </w:rPr>
        <w:t>CB</w:t>
      </w:r>
      <w:r w:rsidRPr="004261DD">
        <w:rPr>
          <w:rFonts w:cstheme="minorHAnsi"/>
          <w:iCs/>
          <w:color w:val="0D0D0D" w:themeColor="text1" w:themeTint="F2"/>
        </w:rPr>
        <w:t xml:space="preserve">) and </w:t>
      </w:r>
      <w:proofErr w:type="spellStart"/>
      <w:r w:rsidRPr="004261DD">
        <w:rPr>
          <w:rFonts w:cstheme="minorHAnsi"/>
          <w:iCs/>
          <w:color w:val="0D0D0D" w:themeColor="text1" w:themeTint="F2"/>
        </w:rPr>
        <w:t>sulfate</w:t>
      </w:r>
      <w:proofErr w:type="spellEnd"/>
      <w:r w:rsidRPr="004261DD">
        <w:rPr>
          <w:rFonts w:cstheme="minorHAnsi"/>
          <w:iCs/>
          <w:color w:val="0D0D0D" w:themeColor="text1" w:themeTint="F2"/>
        </w:rPr>
        <w:t>-reducing bacteria (N</w:t>
      </w:r>
      <w:r w:rsidRPr="004261DD">
        <w:rPr>
          <w:rFonts w:cstheme="minorHAnsi"/>
          <w:iCs/>
          <w:color w:val="0D0D0D" w:themeColor="text1" w:themeTint="F2"/>
          <w:vertAlign w:val="subscript"/>
        </w:rPr>
        <w:t>SB</w:t>
      </w:r>
      <w:r w:rsidRPr="004261DD">
        <w:rPr>
          <w:rFonts w:cstheme="minorHAnsi"/>
          <w:iCs/>
          <w:color w:val="0D0D0D" w:themeColor="text1" w:themeTint="F2"/>
        </w:rPr>
        <w:t>) are described as:</w:t>
      </w:r>
    </w:p>
    <w:p w14:paraId="57A9ECB0" w14:textId="77777777" w:rsidR="00CB7578" w:rsidRPr="004261DD" w:rsidRDefault="00F17BE9" w:rsidP="00CB7578">
      <w:pPr>
        <w:jc w:val="both"/>
        <w:rPr>
          <w:rFonts w:eastAsiaTheme="minorEastAsia" w:cstheme="minorHAnsi"/>
          <w:iCs/>
          <w:color w:val="000000" w:themeColor="text1"/>
        </w:rPr>
      </w:pPr>
      <m:oMathPara>
        <m:oMath>
          <m:f>
            <m:fPr>
              <m:ctrlPr>
                <w:rPr>
                  <w:rFonts w:ascii="Cambria Math" w:hAnsi="Cambria Math" w:cstheme="minorHAnsi"/>
                  <w:i/>
                  <w:iCs/>
                  <w:color w:val="000000" w:themeColor="text1"/>
                </w:rPr>
              </m:ctrlPr>
            </m:fPr>
            <m:num>
              <m:sSub>
                <m:sSubPr>
                  <m:ctrlPr>
                    <w:rPr>
                      <w:rFonts w:ascii="Cambria Math" w:hAnsi="Cambria Math" w:cstheme="minorHAnsi"/>
                      <w:i/>
                      <w:iCs/>
                      <w:color w:val="000000" w:themeColor="text1"/>
                    </w:rPr>
                  </m:ctrlPr>
                </m:sSubPr>
                <m:e>
                  <m:r>
                    <w:rPr>
                      <w:rFonts w:ascii="Cambria Math" w:hAnsi="Cambria Math" w:cstheme="minorHAnsi"/>
                      <w:color w:val="000000" w:themeColor="text1"/>
                    </w:rPr>
                    <m:t>dN</m:t>
                  </m:r>
                </m:e>
                <m:sub>
                  <m:r>
                    <w:rPr>
                      <w:rFonts w:ascii="Cambria Math" w:hAnsi="Cambria Math" w:cstheme="minorHAnsi"/>
                      <w:color w:val="000000" w:themeColor="text1"/>
                    </w:rPr>
                    <m:t>CB</m:t>
                  </m:r>
                </m:sub>
              </m:sSub>
            </m:num>
            <m:den>
              <m:r>
                <w:rPr>
                  <w:rFonts w:ascii="Cambria Math" w:hAnsi="Cambria Math" w:cstheme="minorHAnsi"/>
                  <w:color w:val="000000" w:themeColor="text1"/>
                </w:rPr>
                <m:t>dt</m:t>
              </m:r>
            </m:den>
          </m:f>
          <m:r>
            <w:rPr>
              <w:rFonts w:ascii="Cambria Math" w:hAnsi="Cambria Math" w:cstheme="minorHAnsi"/>
              <w:color w:val="000000" w:themeColor="text1"/>
            </w:rPr>
            <m:t xml:space="preserve">= </m:t>
          </m:r>
          <m:f>
            <m:fPr>
              <m:ctrlPr>
                <w:rPr>
                  <w:rFonts w:ascii="Cambria Math" w:hAnsi="Cambria Math" w:cstheme="minorHAnsi"/>
                  <w:i/>
                  <w:iCs/>
                  <w:color w:val="000000" w:themeColor="text1"/>
                </w:rPr>
              </m:ctrlPr>
            </m:fPr>
            <m:num>
              <m:r>
                <w:rPr>
                  <w:rFonts w:ascii="Cambria Math" w:hAnsi="Cambria Math" w:cstheme="minorHAnsi"/>
                  <w:color w:val="000000" w:themeColor="text1"/>
                </w:rPr>
                <m:t>d</m:t>
              </m:r>
              <m:sSub>
                <m:sSubPr>
                  <m:ctrlPr>
                    <w:rPr>
                      <w:rFonts w:ascii="Cambria Math" w:hAnsi="Cambria Math" w:cstheme="minorHAnsi"/>
                      <w:i/>
                      <w:iCs/>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SB</m:t>
                  </m:r>
                </m:sub>
              </m:sSub>
            </m:num>
            <m:den>
              <m:r>
                <w:rPr>
                  <w:rFonts w:ascii="Cambria Math" w:hAnsi="Cambria Math" w:cstheme="minorHAnsi"/>
                  <w:color w:val="000000" w:themeColor="text1"/>
                </w:rPr>
                <m:t>dt</m:t>
              </m:r>
            </m:den>
          </m:f>
          <m:r>
            <w:rPr>
              <w:rFonts w:ascii="Cambria Math" w:hAnsi="Cambria Math" w:cstheme="minorHAnsi"/>
              <w:color w:val="000000" w:themeColor="text1"/>
            </w:rPr>
            <m:t xml:space="preserve">= </m:t>
          </m:r>
          <m:sSub>
            <m:sSubPr>
              <m:ctrlPr>
                <w:rPr>
                  <w:rFonts w:ascii="Cambria Math" w:hAnsi="Cambria Math" w:cstheme="minorHAnsi"/>
                  <w:i/>
                  <w:iCs/>
                  <w:color w:val="000000" w:themeColor="text1"/>
                </w:rPr>
              </m:ctrlPr>
            </m:sSubPr>
            <m:e>
              <m:r>
                <w:rPr>
                  <w:rFonts w:ascii="Cambria Math" w:hAnsi="Cambria Math" w:cstheme="minorHAnsi"/>
                  <w:color w:val="000000" w:themeColor="text1"/>
                </w:rPr>
                <m:t>g</m:t>
              </m:r>
            </m:e>
            <m:sub>
              <m:r>
                <w:rPr>
                  <w:rFonts w:ascii="Cambria Math" w:hAnsi="Cambria Math" w:cstheme="minorHAnsi"/>
                  <w:color w:val="000000" w:themeColor="text1"/>
                </w:rPr>
                <m:t>B</m:t>
              </m:r>
            </m:sub>
          </m:sSub>
          <m:d>
            <m:dPr>
              <m:ctrlPr>
                <w:rPr>
                  <w:rFonts w:ascii="Cambria Math" w:hAnsi="Cambria Math" w:cstheme="minorHAnsi"/>
                  <w:i/>
                  <w:iCs/>
                  <w:color w:val="000000" w:themeColor="text1"/>
                </w:rPr>
              </m:ctrlPr>
            </m:dPr>
            <m:e>
              <m:r>
                <w:rPr>
                  <w:rFonts w:ascii="Cambria Math" w:hAnsi="Cambria Math" w:cstheme="minorHAnsi"/>
                  <w:color w:val="000000" w:themeColor="text1"/>
                </w:rPr>
                <m:t>P</m:t>
              </m:r>
            </m:e>
          </m:d>
          <m:sSub>
            <m:sSubPr>
              <m:ctrlPr>
                <w:rPr>
                  <w:rFonts w:ascii="Cambria Math" w:hAnsi="Cambria Math" w:cstheme="minorHAnsi"/>
                  <w:i/>
                  <w:iCs/>
                  <w:color w:val="000000" w:themeColor="text1"/>
                </w:rPr>
              </m:ctrlPr>
            </m:sSubPr>
            <m:e>
              <m:r>
                <w:rPr>
                  <w:rFonts w:ascii="Cambria Math" w:hAnsi="Cambria Math" w:cstheme="minorHAnsi"/>
                  <w:color w:val="000000" w:themeColor="text1"/>
                </w:rPr>
                <m:t xml:space="preserve"> h</m:t>
              </m:r>
            </m:e>
            <m:sub>
              <m:r>
                <w:rPr>
                  <w:rFonts w:ascii="Cambria Math" w:hAnsi="Cambria Math" w:cstheme="minorHAnsi"/>
                  <w:color w:val="000000" w:themeColor="text1"/>
                </w:rPr>
                <m:t>B</m:t>
              </m:r>
            </m:sub>
          </m:sSub>
          <m:r>
            <w:rPr>
              <w:rFonts w:ascii="Cambria Math" w:hAnsi="Cambria Math" w:cstheme="minorHAnsi"/>
              <w:color w:val="000000" w:themeColor="text1"/>
            </w:rPr>
            <m:t>(</m:t>
          </m:r>
          <m:r>
            <w:rPr>
              <w:rFonts w:ascii="Cambria Math" w:hAnsi="Cambria Math" w:cstheme="minorHAnsi"/>
              <w:color w:val="000000" w:themeColor="text1"/>
            </w:rPr>
            <m:t>S</m:t>
          </m:r>
          <m:r>
            <w:rPr>
              <w:rFonts w:ascii="Cambria Math" w:hAnsi="Cambria Math" w:cstheme="minorHAnsi"/>
              <w:color w:val="000000" w:themeColor="text1"/>
            </w:rPr>
            <m:t xml:space="preserve">) </m:t>
          </m:r>
          <m:sSub>
            <m:sSubPr>
              <m:ctrlPr>
                <w:rPr>
                  <w:rFonts w:ascii="Cambria Math" w:hAnsi="Cambria Math" w:cstheme="minorHAnsi"/>
                  <w:i/>
                  <w:iCs/>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B</m:t>
              </m:r>
            </m:sub>
          </m:sSub>
          <m:r>
            <w:rPr>
              <w:rFonts w:ascii="Cambria Math" w:hAnsi="Cambria Math" w:cstheme="minorHAnsi"/>
              <w:color w:val="000000" w:themeColor="text1"/>
            </w:rPr>
            <m:t>-</m:t>
          </m:r>
          <m:r>
            <w:rPr>
              <w:rFonts w:ascii="Cambria Math" w:hAnsi="Cambria Math" w:cstheme="minorHAnsi"/>
              <w:color w:val="000000" w:themeColor="text1"/>
            </w:rPr>
            <m:t xml:space="preserve"> </m:t>
          </m:r>
          <m:sSub>
            <m:sSubPr>
              <m:ctrlPr>
                <w:rPr>
                  <w:rFonts w:ascii="Cambria Math" w:hAnsi="Cambria Math" w:cstheme="minorHAnsi"/>
                  <w:i/>
                  <w:iCs/>
                  <w:color w:val="000000" w:themeColor="text1"/>
                </w:rPr>
              </m:ctrlPr>
            </m:sSubPr>
            <m:e>
              <m:r>
                <w:rPr>
                  <w:rFonts w:ascii="Cambria Math" w:hAnsi="Cambria Math" w:cstheme="minorHAnsi"/>
                  <w:color w:val="000000" w:themeColor="text1"/>
                </w:rPr>
                <m:t>m</m:t>
              </m:r>
            </m:e>
            <m:sub>
              <m:r>
                <w:rPr>
                  <w:rFonts w:ascii="Cambria Math" w:hAnsi="Cambria Math" w:cstheme="minorHAnsi"/>
                  <w:color w:val="000000" w:themeColor="text1"/>
                </w:rPr>
                <m:t>B</m:t>
              </m:r>
            </m:sub>
          </m:sSub>
          <m:sSub>
            <m:sSubPr>
              <m:ctrlPr>
                <w:rPr>
                  <w:rFonts w:ascii="Cambria Math" w:hAnsi="Cambria Math" w:cstheme="minorHAnsi"/>
                  <w:i/>
                  <w:iCs/>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B</m:t>
              </m:r>
            </m:sub>
          </m:sSub>
        </m:oMath>
      </m:oMathPara>
    </w:p>
    <w:p w14:paraId="2CE9F10F" w14:textId="77777777" w:rsidR="00CB7578" w:rsidRPr="004261DD" w:rsidRDefault="00CB7578" w:rsidP="00CB7578">
      <w:pPr>
        <w:jc w:val="both"/>
        <w:rPr>
          <w:rFonts w:eastAsiaTheme="minorEastAsia" w:cstheme="minorHAnsi"/>
          <w:iCs/>
          <w:color w:val="000000" w:themeColor="text1"/>
        </w:rPr>
      </w:pPr>
      <w:r w:rsidRPr="004261DD">
        <w:rPr>
          <w:rFonts w:eastAsiaTheme="minorEastAsia" w:cstheme="minorHAnsi"/>
          <w:iCs/>
          <w:noProof/>
          <w:color w:val="000000" w:themeColor="text1"/>
        </w:rPr>
        <mc:AlternateContent>
          <mc:Choice Requires="wps">
            <w:drawing>
              <wp:anchor distT="45720" distB="45720" distL="114300" distR="114300" simplePos="0" relativeHeight="251658241" behindDoc="0" locked="0" layoutInCell="1" allowOverlap="1" wp14:anchorId="5A99AF6C" wp14:editId="54EBB9BE">
                <wp:simplePos x="0" y="0"/>
                <wp:positionH relativeFrom="margin">
                  <wp:align>right</wp:align>
                </wp:positionH>
                <wp:positionV relativeFrom="paragraph">
                  <wp:posOffset>1041667</wp:posOffset>
                </wp:positionV>
                <wp:extent cx="490220" cy="248920"/>
                <wp:effectExtent l="0" t="0" r="0" b="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220" cy="248920"/>
                        </a:xfrm>
                        <a:prstGeom prst="rect">
                          <a:avLst/>
                        </a:prstGeom>
                        <a:noFill/>
                        <a:ln w="9525">
                          <a:noFill/>
                          <a:miter lim="800000"/>
                          <a:headEnd/>
                          <a:tailEnd/>
                        </a:ln>
                      </wps:spPr>
                      <wps:txbx>
                        <w:txbxContent>
                          <w:p w14:paraId="517BC387" w14:textId="77777777" w:rsidR="00CB7578" w:rsidRPr="00B470DA" w:rsidRDefault="00CB7578" w:rsidP="00CB7578">
                            <w:pPr>
                              <w:rPr>
                                <w:lang w:val="de-CH"/>
                              </w:rPr>
                            </w:pPr>
                            <w: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9AF6C" id="Text Box 13" o:spid="_x0000_s1027" type="#_x0000_t202" style="position:absolute;left:0;text-align:left;margin-left:-12.6pt;margin-top:82pt;width:38.6pt;height:19.6pt;z-index:251658241;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" filled="f" stroked="f">
                <v:textbox>
                  <w:txbxContent>
                    <w:p w14:paraId="517BC387" w14:textId="77777777" w:rsidR="00CB7578" w:rsidRPr="00B470DA" w:rsidRDefault="00CB7578" w:rsidP="00CB7578">
                      <w:pPr>
                        <w:rPr>
                          <w:lang w:val="de-CH"/>
                        </w:rPr>
                      </w:pPr>
                      <w:r>
                        <w:t>(1.1)</w:t>
                      </w:r>
                    </w:p>
                  </w:txbxContent>
                </v:textbox>
                <w10:wrap type="square" anchorx="margin"/>
              </v:shape>
            </w:pict>
          </mc:Fallback>
        </mc:AlternateContent>
      </w:r>
      <w:r w:rsidRPr="004261DD">
        <w:rPr>
          <w:rFonts w:eastAsiaTheme="minorEastAsia" w:cstheme="minorHAnsi"/>
          <w:iCs/>
          <w:color w:val="000000" w:themeColor="text1"/>
        </w:rPr>
        <w:t xml:space="preserve">where the function </w:t>
      </w:r>
      <m:oMath>
        <m:sSub>
          <m:sSubPr>
            <m:ctrlPr>
              <w:rPr>
                <w:rFonts w:ascii="Cambria Math" w:eastAsiaTheme="minorEastAsia" w:hAnsi="Cambria Math" w:cstheme="minorHAnsi"/>
                <w:i/>
                <w:iCs/>
                <w:color w:val="000000" w:themeColor="text1"/>
              </w:rPr>
            </m:ctrlPr>
          </m:sSubPr>
          <m:e>
            <m:r>
              <w:rPr>
                <w:rFonts w:ascii="Cambria Math" w:eastAsiaTheme="minorEastAsia" w:hAnsi="Cambria Math" w:cstheme="minorHAnsi"/>
                <w:color w:val="000000" w:themeColor="text1"/>
              </w:rPr>
              <m:t>g</m:t>
            </m:r>
          </m:e>
          <m:sub>
            <m:r>
              <w:rPr>
                <w:rFonts w:ascii="Cambria Math" w:eastAsiaTheme="minorEastAsia" w:hAnsi="Cambria Math" w:cstheme="minorHAnsi"/>
                <w:color w:val="000000" w:themeColor="text1"/>
              </w:rPr>
              <m:t>B</m:t>
            </m:r>
          </m:sub>
        </m:sSub>
        <m:d>
          <m:dPr>
            <m:ctrlPr>
              <w:rPr>
                <w:rFonts w:ascii="Cambria Math" w:eastAsiaTheme="minorEastAsia" w:hAnsi="Cambria Math" w:cstheme="minorHAnsi"/>
                <w:i/>
                <w:iCs/>
                <w:color w:val="000000" w:themeColor="text1"/>
              </w:rPr>
            </m:ctrlPr>
          </m:dPr>
          <m:e>
            <m:r>
              <w:rPr>
                <w:rFonts w:ascii="Cambria Math" w:eastAsiaTheme="minorEastAsia" w:hAnsi="Cambria Math" w:cstheme="minorHAnsi"/>
                <w:color w:val="000000" w:themeColor="text1"/>
              </w:rPr>
              <m:t>P</m:t>
            </m:r>
          </m:e>
        </m:d>
      </m:oMath>
      <w:r w:rsidRPr="004261DD">
        <w:rPr>
          <w:rFonts w:eastAsiaTheme="minorEastAsia" w:cstheme="minorHAnsi"/>
          <w:iCs/>
          <w:color w:val="000000" w:themeColor="text1"/>
        </w:rPr>
        <w:t xml:space="preserve"> describes the growth of a bacteria group on P (</w:t>
      </w:r>
      <w:proofErr w:type="gramStart"/>
      <w:r w:rsidRPr="004261DD">
        <w:rPr>
          <w:rFonts w:eastAsiaTheme="minorEastAsia" w:cstheme="minorHAnsi"/>
          <w:iCs/>
          <w:color w:val="000000" w:themeColor="text1"/>
        </w:rPr>
        <w:t>i.e.</w:t>
      </w:r>
      <w:proofErr w:type="gramEnd"/>
      <w:r w:rsidRPr="004261DD">
        <w:rPr>
          <w:rFonts w:eastAsiaTheme="minorEastAsia" w:cstheme="minorHAnsi"/>
          <w:iCs/>
          <w:color w:val="000000" w:themeColor="text1"/>
        </w:rPr>
        <w:t xml:space="preserve"> phosphorus) and </w:t>
      </w:r>
      <m:oMath>
        <m:sSub>
          <m:sSubPr>
            <m:ctrlPr>
              <w:rPr>
                <w:rFonts w:ascii="Cambria Math" w:eastAsiaTheme="minorEastAsia" w:hAnsi="Cambria Math" w:cstheme="minorHAnsi"/>
                <w:i/>
                <w:iCs/>
                <w:color w:val="000000" w:themeColor="text1"/>
              </w:rPr>
            </m:ctrlPr>
          </m:sSubPr>
          <m:e>
            <m:r>
              <w:rPr>
                <w:rFonts w:ascii="Cambria Math" w:eastAsiaTheme="minorEastAsia" w:hAnsi="Cambria Math" w:cstheme="minorHAnsi"/>
                <w:color w:val="000000" w:themeColor="text1"/>
              </w:rPr>
              <m:t>h</m:t>
            </m:r>
          </m:e>
          <m:sub>
            <m:r>
              <w:rPr>
                <w:rFonts w:ascii="Cambria Math" w:eastAsiaTheme="minorEastAsia" w:hAnsi="Cambria Math" w:cstheme="minorHAnsi"/>
                <w:color w:val="000000" w:themeColor="text1"/>
              </w:rPr>
              <m:t>B</m:t>
            </m:r>
          </m:sub>
        </m:sSub>
        <m:d>
          <m:dPr>
            <m:ctrlPr>
              <w:rPr>
                <w:rFonts w:ascii="Cambria Math" w:eastAsiaTheme="minorEastAsia" w:hAnsi="Cambria Math" w:cstheme="minorHAnsi"/>
                <w:i/>
                <w:iCs/>
                <w:color w:val="000000" w:themeColor="text1"/>
              </w:rPr>
            </m:ctrlPr>
          </m:dPr>
          <m:e>
            <m:r>
              <w:rPr>
                <w:rFonts w:ascii="Cambria Math" w:eastAsiaTheme="minorEastAsia" w:hAnsi="Cambria Math" w:cstheme="minorHAnsi"/>
                <w:color w:val="000000" w:themeColor="text1"/>
              </w:rPr>
              <m:t>S</m:t>
            </m:r>
          </m:e>
        </m:d>
      </m:oMath>
      <w:r w:rsidRPr="004261DD">
        <w:rPr>
          <w:rFonts w:eastAsiaTheme="minorEastAsia" w:cstheme="minorHAnsi"/>
          <w:iCs/>
          <w:color w:val="000000" w:themeColor="text1"/>
        </w:rPr>
        <w:t xml:space="preserve"> the inhibition on S, the substrate produced by the contrary group. The equation is negatively influenced by the mortality rate </w:t>
      </w:r>
      <m:oMath>
        <m:sSub>
          <m:sSubPr>
            <m:ctrlPr>
              <w:rPr>
                <w:rFonts w:ascii="Cambria Math" w:eastAsiaTheme="minorEastAsia" w:hAnsi="Cambria Math" w:cstheme="minorHAnsi"/>
                <w:i/>
                <w:iCs/>
                <w:color w:val="000000" w:themeColor="text1"/>
              </w:rPr>
            </m:ctrlPr>
          </m:sSubPr>
          <m:e>
            <m:r>
              <w:rPr>
                <w:rFonts w:ascii="Cambria Math" w:eastAsiaTheme="minorEastAsia" w:hAnsi="Cambria Math" w:cstheme="minorHAnsi"/>
                <w:color w:val="000000" w:themeColor="text1"/>
              </w:rPr>
              <m:t>m</m:t>
            </m:r>
          </m:e>
          <m:sub>
            <m:r>
              <w:rPr>
                <w:rFonts w:ascii="Cambria Math" w:eastAsiaTheme="minorEastAsia" w:hAnsi="Cambria Math" w:cstheme="minorHAnsi"/>
                <w:color w:val="000000" w:themeColor="text1"/>
              </w:rPr>
              <m:t>B</m:t>
            </m:r>
          </m:sub>
        </m:sSub>
      </m:oMath>
      <w:r w:rsidRPr="004261DD">
        <w:rPr>
          <w:rFonts w:eastAsiaTheme="minorEastAsia" w:cstheme="minorHAnsi"/>
          <w:iCs/>
          <w:color w:val="000000" w:themeColor="text1"/>
        </w:rPr>
        <w:t>, due to grazing by predators or viral lysis. The subset B stands for “bacteria”, indicating the generalization of the equation for both groups The growth function is described by the Monod equation for growth, when the growth rate is determined by one nutrient:</w:t>
      </w:r>
    </w:p>
    <w:p w14:paraId="25D18D1D" w14:textId="77777777" w:rsidR="00CB7578" w:rsidRPr="004261DD" w:rsidRDefault="00F17BE9" w:rsidP="00CB7578">
      <w:pPr>
        <w:jc w:val="both"/>
        <w:rPr>
          <w:rFonts w:eastAsiaTheme="minorEastAsia" w:cstheme="minorHAnsi"/>
          <w:iCs/>
          <w:color w:val="000000" w:themeColor="text1"/>
        </w:rPr>
      </w:pPr>
      <m:oMathPara>
        <m:oMath>
          <m:sSub>
            <m:sSubPr>
              <m:ctrlPr>
                <w:rPr>
                  <w:rFonts w:ascii="Cambria Math" w:eastAsiaTheme="minorEastAsia" w:hAnsi="Cambria Math" w:cstheme="minorHAnsi"/>
                  <w:i/>
                  <w:iCs/>
                  <w:color w:val="000000" w:themeColor="text1"/>
                </w:rPr>
              </m:ctrlPr>
            </m:sSubPr>
            <m:e>
              <m:r>
                <w:rPr>
                  <w:rFonts w:ascii="Cambria Math" w:eastAsiaTheme="minorEastAsia" w:hAnsi="Cambria Math" w:cstheme="minorHAnsi"/>
                  <w:color w:val="000000" w:themeColor="text1"/>
                </w:rPr>
                <m:t>g</m:t>
              </m:r>
            </m:e>
            <m:sub>
              <m:r>
                <w:rPr>
                  <w:rFonts w:ascii="Cambria Math" w:eastAsiaTheme="minorEastAsia" w:hAnsi="Cambria Math" w:cstheme="minorHAnsi"/>
                  <w:color w:val="000000" w:themeColor="text1"/>
                </w:rPr>
                <m:t>B</m:t>
              </m:r>
            </m:sub>
          </m:sSub>
          <m:d>
            <m:dPr>
              <m:ctrlPr>
                <w:rPr>
                  <w:rFonts w:ascii="Cambria Math" w:eastAsiaTheme="minorEastAsia" w:hAnsi="Cambria Math" w:cstheme="minorHAnsi"/>
                  <w:i/>
                  <w:iCs/>
                  <w:color w:val="000000" w:themeColor="text1"/>
                </w:rPr>
              </m:ctrlPr>
            </m:dPr>
            <m:e>
              <m:r>
                <w:rPr>
                  <w:rFonts w:ascii="Cambria Math" w:eastAsiaTheme="minorEastAsia" w:hAnsi="Cambria Math" w:cstheme="minorHAnsi"/>
                  <w:color w:val="000000" w:themeColor="text1"/>
                </w:rPr>
                <m:t>P</m:t>
              </m:r>
            </m:e>
          </m:d>
          <m:r>
            <w:rPr>
              <w:rFonts w:ascii="Cambria Math" w:eastAsiaTheme="minorEastAsia" w:hAnsi="Cambria Math" w:cstheme="minorHAnsi"/>
              <w:color w:val="000000" w:themeColor="text1"/>
            </w:rPr>
            <m:t xml:space="preserve">= </m:t>
          </m:r>
          <m:sSub>
            <m:sSubPr>
              <m:ctrlPr>
                <w:rPr>
                  <w:rFonts w:ascii="Cambria Math" w:eastAsiaTheme="minorEastAsia" w:hAnsi="Cambria Math" w:cstheme="minorHAnsi"/>
                  <w:i/>
                  <w:iCs/>
                  <w:color w:val="000000" w:themeColor="text1"/>
                </w:rPr>
              </m:ctrlPr>
            </m:sSubPr>
            <m:e>
              <m:r>
                <w:rPr>
                  <w:rFonts w:ascii="Cambria Math" w:eastAsiaTheme="minorEastAsia" w:hAnsi="Cambria Math" w:cstheme="minorHAnsi"/>
                  <w:color w:val="000000" w:themeColor="text1"/>
                </w:rPr>
                <m:t>g</m:t>
              </m:r>
            </m:e>
            <m:sub>
              <m:r>
                <w:rPr>
                  <w:rFonts w:ascii="Cambria Math" w:eastAsiaTheme="minorEastAsia" w:hAnsi="Cambria Math" w:cstheme="minorHAnsi"/>
                  <w:color w:val="000000" w:themeColor="text1"/>
                </w:rPr>
                <m:t>max</m:t>
              </m:r>
              <m:r>
                <w:rPr>
                  <w:rFonts w:ascii="Cambria Math" w:eastAsiaTheme="minorEastAsia" w:hAnsi="Cambria Math" w:cstheme="minorHAnsi"/>
                  <w:color w:val="000000" w:themeColor="text1"/>
                </w:rPr>
                <m:t>,</m:t>
              </m:r>
            </m:sub>
          </m:sSub>
          <m:d>
            <m:dPr>
              <m:ctrlPr>
                <w:rPr>
                  <w:rFonts w:ascii="Cambria Math" w:eastAsiaTheme="minorEastAsia" w:hAnsi="Cambria Math" w:cstheme="minorHAnsi"/>
                  <w:i/>
                  <w:iCs/>
                  <w:color w:val="000000" w:themeColor="text1"/>
                </w:rPr>
              </m:ctrlPr>
            </m:dPr>
            <m:e>
              <m:f>
                <m:fPr>
                  <m:ctrlPr>
                    <w:rPr>
                      <w:rFonts w:ascii="Cambria Math" w:eastAsiaTheme="minorEastAsia" w:hAnsi="Cambria Math" w:cstheme="minorHAnsi"/>
                      <w:i/>
                      <w:iCs/>
                      <w:color w:val="000000" w:themeColor="text1"/>
                    </w:rPr>
                  </m:ctrlPr>
                </m:fPr>
                <m:num>
                  <m:r>
                    <w:rPr>
                      <w:rFonts w:ascii="Cambria Math" w:eastAsiaTheme="minorEastAsia" w:hAnsi="Cambria Math" w:cstheme="minorHAnsi"/>
                      <w:color w:val="000000" w:themeColor="text1"/>
                    </w:rPr>
                    <m:t>P</m:t>
                  </m:r>
                </m:num>
                <m:den>
                  <m:sSub>
                    <m:sSubPr>
                      <m:ctrlPr>
                        <w:rPr>
                          <w:rFonts w:ascii="Cambria Math" w:eastAsiaTheme="minorEastAsia" w:hAnsi="Cambria Math" w:cstheme="minorHAnsi"/>
                          <w:i/>
                          <w:iCs/>
                          <w:color w:val="000000" w:themeColor="text1"/>
                        </w:rPr>
                      </m:ctrlPr>
                    </m:sSubPr>
                    <m:e>
                      <m:r>
                        <w:rPr>
                          <w:rFonts w:ascii="Cambria Math" w:eastAsiaTheme="minorEastAsia" w:hAnsi="Cambria Math" w:cstheme="minorHAnsi"/>
                          <w:color w:val="000000" w:themeColor="text1"/>
                        </w:rPr>
                        <m:t>K</m:t>
                      </m:r>
                    </m:e>
                    <m:sub>
                      <m:r>
                        <w:rPr>
                          <w:rFonts w:ascii="Cambria Math" w:eastAsiaTheme="minorEastAsia" w:hAnsi="Cambria Math" w:cstheme="minorHAnsi"/>
                          <w:color w:val="000000" w:themeColor="text1"/>
                        </w:rPr>
                        <m:t>B</m:t>
                      </m:r>
                      <m:r>
                        <w:rPr>
                          <w:rFonts w:ascii="Cambria Math" w:eastAsiaTheme="minorEastAsia" w:hAnsi="Cambria Math" w:cstheme="minorHAnsi"/>
                          <w:color w:val="000000" w:themeColor="text1"/>
                        </w:rPr>
                        <m:t xml:space="preserve">, </m:t>
                      </m:r>
                      <m:r>
                        <w:rPr>
                          <w:rFonts w:ascii="Cambria Math" w:eastAsiaTheme="minorEastAsia" w:hAnsi="Cambria Math" w:cstheme="minorHAnsi"/>
                          <w:color w:val="000000" w:themeColor="text1"/>
                        </w:rPr>
                        <m:t>P</m:t>
                      </m:r>
                    </m:sub>
                  </m:sSub>
                  <m:r>
                    <w:rPr>
                      <w:rFonts w:ascii="Cambria Math" w:eastAsiaTheme="minorEastAsia" w:hAnsi="Cambria Math" w:cstheme="minorHAnsi"/>
                      <w:color w:val="000000" w:themeColor="text1"/>
                    </w:rPr>
                    <m:t>+</m:t>
                  </m:r>
                  <m:r>
                    <w:rPr>
                      <w:rFonts w:ascii="Cambria Math" w:eastAsiaTheme="minorEastAsia" w:hAnsi="Cambria Math" w:cstheme="minorHAnsi"/>
                      <w:color w:val="000000" w:themeColor="text1"/>
                    </w:rPr>
                    <m:t>P</m:t>
                  </m:r>
                </m:den>
              </m:f>
            </m:e>
          </m:d>
        </m:oMath>
      </m:oMathPara>
    </w:p>
    <w:p w14:paraId="731F6201" w14:textId="77777777" w:rsidR="00CB7578" w:rsidRPr="004261DD" w:rsidRDefault="00CB7578" w:rsidP="00CB7578">
      <w:pPr>
        <w:jc w:val="both"/>
        <w:rPr>
          <w:rFonts w:eastAsiaTheme="minorEastAsia" w:cstheme="minorHAnsi"/>
          <w:iCs/>
          <w:color w:val="000000" w:themeColor="text1"/>
        </w:rPr>
      </w:pPr>
      <w:r w:rsidRPr="004261DD">
        <w:rPr>
          <w:rFonts w:eastAsiaTheme="minorEastAsia" w:cstheme="minorHAnsi"/>
          <w:iCs/>
          <w:noProof/>
          <w:color w:val="000000" w:themeColor="text1"/>
        </w:rPr>
        <mc:AlternateContent>
          <mc:Choice Requires="wps">
            <w:drawing>
              <wp:anchor distT="45720" distB="45720" distL="114300" distR="114300" simplePos="0" relativeHeight="251658242" behindDoc="0" locked="0" layoutInCell="1" allowOverlap="1" wp14:anchorId="7241A35C" wp14:editId="5B24EB7E">
                <wp:simplePos x="0" y="0"/>
                <wp:positionH relativeFrom="margin">
                  <wp:posOffset>5281930</wp:posOffset>
                </wp:positionH>
                <wp:positionV relativeFrom="paragraph">
                  <wp:posOffset>725805</wp:posOffset>
                </wp:positionV>
                <wp:extent cx="459740" cy="294640"/>
                <wp:effectExtent l="0" t="0" r="0" b="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 cy="294640"/>
                        </a:xfrm>
                        <a:prstGeom prst="rect">
                          <a:avLst/>
                        </a:prstGeom>
                        <a:noFill/>
                        <a:ln w="9525">
                          <a:noFill/>
                          <a:miter lim="800000"/>
                          <a:headEnd/>
                          <a:tailEnd/>
                        </a:ln>
                      </wps:spPr>
                      <wps:txbx>
                        <w:txbxContent>
                          <w:p w14:paraId="1409025D" w14:textId="77777777" w:rsidR="00CB7578" w:rsidRPr="00B470DA" w:rsidRDefault="00CB7578" w:rsidP="00CB7578">
                            <w:pPr>
                              <w:rPr>
                                <w:lang w:val="de-CH"/>
                              </w:rPr>
                            </w:pPr>
                            <w: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41A35C" id="Text Box 14" o:spid="_x0000_s1028" type="#_x0000_t202" style="position:absolute;left:0;text-align:left;margin-left:415.9pt;margin-top:57.15pt;width:36.2pt;height:23.2pt;z-index:25165824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" filled="f" stroked="f">
                <v:textbox>
                  <w:txbxContent>
                    <w:p w14:paraId="1409025D" w14:textId="77777777" w:rsidR="00CB7578" w:rsidRPr="00B470DA" w:rsidRDefault="00CB7578" w:rsidP="00CB7578">
                      <w:pPr>
                        <w:rPr>
                          <w:lang w:val="de-CH"/>
                        </w:rPr>
                      </w:pPr>
                      <w:r>
                        <w:t>(1.2))</w:t>
                      </w:r>
                    </w:p>
                  </w:txbxContent>
                </v:textbox>
                <w10:wrap type="square" anchorx="margin"/>
              </v:shape>
            </w:pict>
          </mc:Fallback>
        </mc:AlternateContent>
      </w:r>
      <w:r w:rsidRPr="004261DD">
        <w:rPr>
          <w:rFonts w:eastAsiaTheme="minorEastAsia" w:cstheme="minorHAnsi"/>
          <w:iCs/>
          <w:color w:val="000000" w:themeColor="text1"/>
        </w:rPr>
        <w:t xml:space="preserve">where </w:t>
      </w:r>
      <m:oMath>
        <m:sSub>
          <m:sSubPr>
            <m:ctrlPr>
              <w:rPr>
                <w:rFonts w:ascii="Cambria Math" w:eastAsiaTheme="minorEastAsia" w:hAnsi="Cambria Math" w:cstheme="minorHAnsi"/>
                <w:i/>
                <w:iCs/>
                <w:color w:val="000000" w:themeColor="text1"/>
              </w:rPr>
            </m:ctrlPr>
          </m:sSubPr>
          <m:e>
            <m:r>
              <w:rPr>
                <w:rFonts w:ascii="Cambria Math" w:eastAsiaTheme="minorEastAsia" w:hAnsi="Cambria Math" w:cstheme="minorHAnsi"/>
                <w:color w:val="000000" w:themeColor="text1"/>
              </w:rPr>
              <m:t>g</m:t>
            </m:r>
          </m:e>
          <m:sub>
            <m:r>
              <w:rPr>
                <w:rFonts w:ascii="Cambria Math" w:eastAsiaTheme="minorEastAsia" w:hAnsi="Cambria Math" w:cstheme="minorHAnsi"/>
                <w:color w:val="000000" w:themeColor="text1"/>
              </w:rPr>
              <m:t xml:space="preserve">max </m:t>
            </m:r>
          </m:sub>
        </m:sSub>
      </m:oMath>
      <w:r w:rsidRPr="004261DD">
        <w:rPr>
          <w:rFonts w:eastAsiaTheme="minorEastAsia" w:cstheme="minorHAnsi"/>
          <w:iCs/>
          <w:color w:val="000000" w:themeColor="text1"/>
        </w:rPr>
        <w:t xml:space="preserve"> is the maximum specific growth rate and </w:t>
      </w:r>
      <m:oMath>
        <m:sSub>
          <m:sSubPr>
            <m:ctrlPr>
              <w:rPr>
                <w:rFonts w:ascii="Cambria Math" w:eastAsiaTheme="minorEastAsia" w:hAnsi="Cambria Math" w:cstheme="minorHAnsi"/>
                <w:i/>
                <w:iCs/>
                <w:color w:val="000000" w:themeColor="text1"/>
              </w:rPr>
            </m:ctrlPr>
          </m:sSubPr>
          <m:e>
            <m:r>
              <w:rPr>
                <w:rFonts w:ascii="Cambria Math" w:eastAsiaTheme="minorEastAsia" w:hAnsi="Cambria Math" w:cstheme="minorHAnsi"/>
                <w:color w:val="000000" w:themeColor="text1"/>
              </w:rPr>
              <m:t>K</m:t>
            </m:r>
          </m:e>
          <m:sub>
            <m:r>
              <w:rPr>
                <w:rFonts w:ascii="Cambria Math" w:eastAsiaTheme="minorEastAsia" w:hAnsi="Cambria Math" w:cstheme="minorHAnsi"/>
                <w:color w:val="000000" w:themeColor="text1"/>
              </w:rPr>
              <m:t>B, P</m:t>
            </m:r>
          </m:sub>
        </m:sSub>
      </m:oMath>
      <w:r w:rsidRPr="004261DD">
        <w:rPr>
          <w:rFonts w:eastAsiaTheme="minorEastAsia" w:cstheme="minorHAnsi"/>
          <w:iCs/>
          <w:color w:val="000000" w:themeColor="text1"/>
        </w:rPr>
        <w:t xml:space="preserve"> the half-saturation constant for both groups on substrate S (</w:t>
      </w:r>
      <w:proofErr w:type="gramStart"/>
      <w:r w:rsidRPr="004261DD">
        <w:rPr>
          <w:rFonts w:eastAsiaTheme="minorEastAsia" w:cstheme="minorHAnsi"/>
          <w:iCs/>
          <w:color w:val="000000" w:themeColor="text1"/>
        </w:rPr>
        <w:t>i.e.</w:t>
      </w:r>
      <w:proofErr w:type="gramEnd"/>
      <w:r w:rsidRPr="004261DD">
        <w:rPr>
          <w:rFonts w:eastAsiaTheme="minorEastAsia" w:cstheme="minorHAnsi"/>
          <w:iCs/>
          <w:color w:val="000000" w:themeColor="text1"/>
        </w:rPr>
        <w:t xml:space="preserve"> oxygen/ reduced </w:t>
      </w:r>
      <w:proofErr w:type="spellStart"/>
      <w:r w:rsidRPr="004261DD">
        <w:rPr>
          <w:rFonts w:eastAsiaTheme="minorEastAsia" w:cstheme="minorHAnsi"/>
          <w:iCs/>
          <w:color w:val="000000" w:themeColor="text1"/>
        </w:rPr>
        <w:t>sulfur</w:t>
      </w:r>
      <w:proofErr w:type="spellEnd"/>
      <w:r w:rsidRPr="004261DD">
        <w:rPr>
          <w:rFonts w:eastAsiaTheme="minorEastAsia" w:cstheme="minorHAnsi"/>
          <w:iCs/>
          <w:color w:val="000000" w:themeColor="text1"/>
        </w:rPr>
        <w:t xml:space="preserve">) in </w:t>
      </w:r>
      <w:proofErr w:type="spellStart"/>
      <w:r w:rsidRPr="004261DD">
        <w:rPr>
          <w:rFonts w:eastAsiaTheme="minorEastAsia" w:cstheme="minorHAnsi"/>
          <w:iCs/>
          <w:color w:val="000000" w:themeColor="text1"/>
        </w:rPr>
        <w:t>μM</w:t>
      </w:r>
      <w:proofErr w:type="spellEnd"/>
      <w:r w:rsidRPr="004261DD">
        <w:rPr>
          <w:rFonts w:eastAsiaTheme="minorEastAsia" w:cstheme="minorHAnsi"/>
          <w:iCs/>
          <w:color w:val="000000" w:themeColor="text1"/>
        </w:rPr>
        <w:t>. The inhibition of microbial growth is described by the Haldane equation:</w:t>
      </w:r>
    </w:p>
    <w:p w14:paraId="15FFC3B7" w14:textId="77777777" w:rsidR="00CB7578" w:rsidRPr="004261DD" w:rsidRDefault="00F17BE9" w:rsidP="00CB7578">
      <w:pPr>
        <w:jc w:val="both"/>
        <w:rPr>
          <w:rFonts w:eastAsiaTheme="minorEastAsia" w:cstheme="minorHAnsi"/>
          <w:iCs/>
          <w:color w:val="000000" w:themeColor="text1"/>
        </w:rPr>
      </w:pPr>
      <m:oMathPara>
        <m:oMath>
          <m:sSub>
            <m:sSubPr>
              <m:ctrlPr>
                <w:rPr>
                  <w:rFonts w:ascii="Cambria Math" w:eastAsiaTheme="minorEastAsia" w:hAnsi="Cambria Math" w:cstheme="minorHAnsi"/>
                  <w:i/>
                  <w:iCs/>
                  <w:color w:val="000000" w:themeColor="text1"/>
                </w:rPr>
              </m:ctrlPr>
            </m:sSubPr>
            <m:e>
              <m:r>
                <w:rPr>
                  <w:rFonts w:ascii="Cambria Math" w:eastAsiaTheme="minorEastAsia" w:hAnsi="Cambria Math" w:cstheme="minorHAnsi"/>
                  <w:color w:val="000000" w:themeColor="text1"/>
                </w:rPr>
                <m:t>h</m:t>
              </m:r>
            </m:e>
            <m:sub>
              <m:r>
                <w:rPr>
                  <w:rFonts w:ascii="Cambria Math" w:eastAsiaTheme="minorEastAsia" w:hAnsi="Cambria Math" w:cstheme="minorHAnsi"/>
                  <w:color w:val="000000" w:themeColor="text1"/>
                </w:rPr>
                <m:t>B</m:t>
              </m:r>
            </m:sub>
          </m:sSub>
          <m:r>
            <w:rPr>
              <w:rFonts w:ascii="Cambria Math" w:eastAsiaTheme="minorEastAsia" w:hAnsi="Cambria Math" w:cstheme="minorHAnsi"/>
              <w:color w:val="000000" w:themeColor="text1"/>
            </w:rPr>
            <m:t>(</m:t>
          </m:r>
          <m:r>
            <w:rPr>
              <w:rFonts w:ascii="Cambria Math" w:eastAsiaTheme="minorEastAsia" w:hAnsi="Cambria Math" w:cstheme="minorHAnsi"/>
              <w:color w:val="000000" w:themeColor="text1"/>
            </w:rPr>
            <m:t>S</m:t>
          </m:r>
          <m:r>
            <w:rPr>
              <w:rFonts w:ascii="Cambria Math" w:eastAsiaTheme="minorEastAsia" w:hAnsi="Cambria Math" w:cstheme="minorHAnsi"/>
              <w:color w:val="000000" w:themeColor="text1"/>
            </w:rPr>
            <m:t xml:space="preserve">)= </m:t>
          </m:r>
          <m:f>
            <m:fPr>
              <m:ctrlPr>
                <w:rPr>
                  <w:rFonts w:ascii="Cambria Math" w:eastAsiaTheme="minorEastAsia" w:hAnsi="Cambria Math" w:cstheme="minorHAnsi"/>
                  <w:i/>
                  <w:iCs/>
                  <w:color w:val="000000" w:themeColor="text1"/>
                </w:rPr>
              </m:ctrlPr>
            </m:fPr>
            <m:num>
              <m:r>
                <w:rPr>
                  <w:rFonts w:ascii="Cambria Math" w:eastAsiaTheme="minorEastAsia" w:hAnsi="Cambria Math" w:cstheme="minorHAnsi"/>
                  <w:color w:val="000000" w:themeColor="text1"/>
                </w:rPr>
                <m:t>1</m:t>
              </m:r>
            </m:num>
            <m:den>
              <m:r>
                <w:rPr>
                  <w:rFonts w:ascii="Cambria Math" w:eastAsiaTheme="minorEastAsia" w:hAnsi="Cambria Math" w:cstheme="minorHAnsi"/>
                  <w:color w:val="000000" w:themeColor="text1"/>
                </w:rPr>
                <m:t xml:space="preserve">1+ </m:t>
              </m:r>
              <m:d>
                <m:dPr>
                  <m:ctrlPr>
                    <w:rPr>
                      <w:rFonts w:ascii="Cambria Math" w:eastAsiaTheme="minorEastAsia" w:hAnsi="Cambria Math" w:cstheme="minorHAnsi"/>
                      <w:i/>
                      <w:iCs/>
                      <w:color w:val="000000" w:themeColor="text1"/>
                    </w:rPr>
                  </m:ctrlPr>
                </m:dPr>
                <m:e>
                  <m:f>
                    <m:fPr>
                      <m:ctrlPr>
                        <w:rPr>
                          <w:rFonts w:ascii="Cambria Math" w:eastAsiaTheme="minorEastAsia" w:hAnsi="Cambria Math" w:cstheme="minorHAnsi"/>
                          <w:i/>
                          <w:iCs/>
                          <w:color w:val="000000" w:themeColor="text1"/>
                        </w:rPr>
                      </m:ctrlPr>
                    </m:fPr>
                    <m:num>
                      <m:r>
                        <w:rPr>
                          <w:rFonts w:ascii="Cambria Math" w:eastAsiaTheme="minorEastAsia" w:hAnsi="Cambria Math" w:cstheme="minorHAnsi"/>
                          <w:color w:val="000000" w:themeColor="text1"/>
                        </w:rPr>
                        <m:t>S</m:t>
                      </m:r>
                    </m:num>
                    <m:den>
                      <m:sSub>
                        <m:sSubPr>
                          <m:ctrlPr>
                            <w:rPr>
                              <w:rFonts w:ascii="Cambria Math" w:eastAsiaTheme="minorEastAsia" w:hAnsi="Cambria Math" w:cstheme="minorHAnsi"/>
                              <w:i/>
                              <w:iCs/>
                              <w:color w:val="000000" w:themeColor="text1"/>
                            </w:rPr>
                          </m:ctrlPr>
                        </m:sSubPr>
                        <m:e>
                          <m:r>
                            <w:rPr>
                              <w:rFonts w:ascii="Cambria Math" w:eastAsiaTheme="minorEastAsia" w:hAnsi="Cambria Math" w:cstheme="minorHAnsi"/>
                              <w:color w:val="000000" w:themeColor="text1"/>
                            </w:rPr>
                            <m:t>H</m:t>
                          </m:r>
                        </m:e>
                        <m:sub>
                          <m:r>
                            <w:rPr>
                              <w:rFonts w:ascii="Cambria Math" w:eastAsiaTheme="minorEastAsia" w:hAnsi="Cambria Math" w:cstheme="minorHAnsi"/>
                              <w:color w:val="000000" w:themeColor="text1"/>
                            </w:rPr>
                            <m:t>B</m:t>
                          </m:r>
                          <m:r>
                            <w:rPr>
                              <w:rFonts w:ascii="Cambria Math" w:eastAsiaTheme="minorEastAsia" w:hAnsi="Cambria Math" w:cstheme="minorHAnsi"/>
                              <w:color w:val="000000" w:themeColor="text1"/>
                            </w:rPr>
                            <m:t>,</m:t>
                          </m:r>
                          <m:r>
                            <w:rPr>
                              <w:rFonts w:ascii="Cambria Math" w:eastAsiaTheme="minorEastAsia" w:hAnsi="Cambria Math" w:cstheme="minorHAnsi"/>
                              <w:color w:val="000000" w:themeColor="text1"/>
                            </w:rPr>
                            <m:t>P</m:t>
                          </m:r>
                        </m:sub>
                      </m:sSub>
                    </m:den>
                  </m:f>
                </m:e>
              </m:d>
            </m:den>
          </m:f>
        </m:oMath>
      </m:oMathPara>
    </w:p>
    <w:p w14:paraId="100406FE" w14:textId="77777777" w:rsidR="00CB7578" w:rsidRPr="004261DD" w:rsidRDefault="00CB7578" w:rsidP="00CB7578">
      <w:pPr>
        <w:jc w:val="both"/>
        <w:rPr>
          <w:rFonts w:eastAsiaTheme="minorEastAsia" w:cstheme="minorHAnsi"/>
          <w:color w:val="000000" w:themeColor="text1"/>
        </w:rPr>
      </w:pPr>
      <w:r w:rsidRPr="004261DD">
        <w:rPr>
          <w:rFonts w:eastAsiaTheme="minorEastAsia" w:cstheme="minorHAnsi"/>
          <w:iCs/>
          <w:color w:val="000000" w:themeColor="text1"/>
        </w:rPr>
        <w:lastRenderedPageBreak/>
        <w:t xml:space="preserve">where </w:t>
      </w:r>
      <m:oMath>
        <m:sSub>
          <m:sSubPr>
            <m:ctrlPr>
              <w:rPr>
                <w:rFonts w:ascii="Cambria Math" w:eastAsiaTheme="minorEastAsia" w:hAnsi="Cambria Math" w:cstheme="minorHAnsi"/>
                <w:i/>
                <w:iCs/>
                <w:color w:val="000000" w:themeColor="text1"/>
              </w:rPr>
            </m:ctrlPr>
          </m:sSubPr>
          <m:e>
            <m:r>
              <w:rPr>
                <w:rFonts w:ascii="Cambria Math" w:eastAsiaTheme="minorEastAsia" w:hAnsi="Cambria Math" w:cstheme="minorHAnsi"/>
                <w:color w:val="000000" w:themeColor="text1"/>
              </w:rPr>
              <m:t>H</m:t>
            </m:r>
          </m:e>
          <m:sub>
            <m:r>
              <w:rPr>
                <w:rFonts w:ascii="Cambria Math" w:eastAsiaTheme="minorEastAsia" w:hAnsi="Cambria Math" w:cstheme="minorHAnsi"/>
                <w:color w:val="000000" w:themeColor="text1"/>
              </w:rPr>
              <m:t>B,S</m:t>
            </m:r>
          </m:sub>
        </m:sSub>
      </m:oMath>
      <w:r w:rsidRPr="004261DD">
        <w:rPr>
          <w:rFonts w:eastAsiaTheme="minorEastAsia" w:cstheme="minorHAnsi"/>
          <w:iCs/>
          <w:color w:val="000000" w:themeColor="text1"/>
        </w:rPr>
        <w:t xml:space="preserve"> is an interpretation of the half-saturation constant (IC50), </w:t>
      </w:r>
      <w:proofErr w:type="gramStart"/>
      <w:r w:rsidRPr="004261DD">
        <w:rPr>
          <w:rFonts w:eastAsiaTheme="minorEastAsia" w:cstheme="minorHAnsi"/>
          <w:iCs/>
          <w:color w:val="000000" w:themeColor="text1"/>
        </w:rPr>
        <w:t>i.e.</w:t>
      </w:r>
      <w:proofErr w:type="gramEnd"/>
      <w:r w:rsidRPr="004261DD">
        <w:rPr>
          <w:rFonts w:eastAsiaTheme="minorEastAsia" w:cstheme="minorHAnsi"/>
          <w:iCs/>
          <w:color w:val="000000" w:themeColor="text1"/>
        </w:rPr>
        <w:t xml:space="preserve"> the concentration of inhibitory substance </w:t>
      </w:r>
      <m:oMath>
        <m:r>
          <w:rPr>
            <w:rFonts w:ascii="Cambria Math" w:eastAsiaTheme="minorEastAsia" w:hAnsi="Cambria Math" w:cstheme="minorHAnsi"/>
            <w:color w:val="000000" w:themeColor="text1"/>
          </w:rPr>
          <m:t xml:space="preserve">S </m:t>
        </m:r>
      </m:oMath>
      <w:r w:rsidRPr="004261DD">
        <w:rPr>
          <w:rFonts w:eastAsiaTheme="minorEastAsia" w:cstheme="minorHAnsi"/>
          <w:iCs/>
          <w:color w:val="000000" w:themeColor="text1"/>
        </w:rPr>
        <w:t xml:space="preserve">at which the growth rate of both groups is reduced to 50% compared to </w:t>
      </w:r>
      <m:oMath>
        <m:sSub>
          <m:sSubPr>
            <m:ctrlPr>
              <w:rPr>
                <w:rFonts w:ascii="Cambria Math" w:eastAsiaTheme="minorEastAsia" w:hAnsi="Cambria Math" w:cstheme="minorHAnsi"/>
                <w:i/>
                <w:iCs/>
                <w:color w:val="000000" w:themeColor="text1"/>
              </w:rPr>
            </m:ctrlPr>
          </m:sSubPr>
          <m:e>
            <m:r>
              <w:rPr>
                <w:rFonts w:ascii="Cambria Math" w:eastAsiaTheme="minorEastAsia" w:hAnsi="Cambria Math" w:cstheme="minorHAnsi"/>
                <w:color w:val="000000" w:themeColor="text1"/>
              </w:rPr>
              <m:t>g</m:t>
            </m:r>
          </m:e>
          <m:sub>
            <m:r>
              <w:rPr>
                <w:rFonts w:ascii="Cambria Math" w:eastAsiaTheme="minorEastAsia" w:hAnsi="Cambria Math" w:cstheme="minorHAnsi"/>
                <w:color w:val="000000" w:themeColor="text1"/>
              </w:rPr>
              <m:t>max</m:t>
            </m:r>
          </m:sub>
        </m:sSub>
        <m:r>
          <w:rPr>
            <w:rFonts w:ascii="Cambria Math" w:eastAsiaTheme="minorEastAsia" w:hAnsi="Cambria Math" w:cstheme="minorHAnsi"/>
            <w:color w:val="000000" w:themeColor="text1"/>
          </w:rPr>
          <m:t>.</m:t>
        </m:r>
      </m:oMath>
    </w:p>
    <w:p w14:paraId="058D0B01" w14:textId="77777777" w:rsidR="00CB7578" w:rsidRPr="004261DD" w:rsidRDefault="00CB7578" w:rsidP="00CB7578">
      <w:pPr>
        <w:pStyle w:val="Heading4"/>
        <w:rPr>
          <w:rFonts w:eastAsiaTheme="minorEastAsia"/>
        </w:rPr>
      </w:pPr>
      <w:r w:rsidRPr="004261DD">
        <w:rPr>
          <w:rFonts w:eastAsiaTheme="minorEastAsia"/>
        </w:rPr>
        <w:t>Change of chemical substrates</w:t>
      </w:r>
    </w:p>
    <w:p w14:paraId="0EEBD8D8" w14:textId="77777777" w:rsidR="00CB7578" w:rsidRPr="004261DD" w:rsidRDefault="00CB7578" w:rsidP="00CB7578">
      <w:pPr>
        <w:jc w:val="both"/>
        <w:rPr>
          <w:rFonts w:eastAsiaTheme="minorEastAsia" w:cstheme="minorHAnsi"/>
          <w:iCs/>
          <w:color w:val="000000" w:themeColor="text1"/>
        </w:rPr>
      </w:pPr>
      <w:r w:rsidRPr="004261DD">
        <w:rPr>
          <w:rFonts w:eastAsiaTheme="minorEastAsia" w:cstheme="minorHAnsi"/>
          <w:iCs/>
          <w:noProof/>
          <w:color w:val="000000" w:themeColor="text1"/>
        </w:rPr>
        <mc:AlternateContent>
          <mc:Choice Requires="wps">
            <w:drawing>
              <wp:anchor distT="45720" distB="45720" distL="114300" distR="114300" simplePos="0" relativeHeight="251658243" behindDoc="0" locked="0" layoutInCell="1" allowOverlap="1" wp14:anchorId="326B3058" wp14:editId="552A6534">
                <wp:simplePos x="0" y="0"/>
                <wp:positionH relativeFrom="margin">
                  <wp:align>right</wp:align>
                </wp:positionH>
                <wp:positionV relativeFrom="paragraph">
                  <wp:posOffset>1051046</wp:posOffset>
                </wp:positionV>
                <wp:extent cx="392430" cy="287020"/>
                <wp:effectExtent l="0" t="0" r="0" b="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 cy="287020"/>
                        </a:xfrm>
                        <a:prstGeom prst="rect">
                          <a:avLst/>
                        </a:prstGeom>
                        <a:noFill/>
                        <a:ln w="9525">
                          <a:noFill/>
                          <a:miter lim="800000"/>
                          <a:headEnd/>
                          <a:tailEnd/>
                        </a:ln>
                      </wps:spPr>
                      <wps:txbx>
                        <w:txbxContent>
                          <w:p w14:paraId="38AC67FA" w14:textId="77777777" w:rsidR="00CB7578" w:rsidRPr="00B470DA" w:rsidRDefault="00CB7578" w:rsidP="00CB7578">
                            <w:pPr>
                              <w:rPr>
                                <w:lang w:val="de-CH"/>
                              </w:rPr>
                            </w:pPr>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6B3058" id="Text Box 15" o:spid="_x0000_s1029" type="#_x0000_t202" style="position:absolute;left:0;text-align:left;margin-left:-20.3pt;margin-top:82.75pt;width:30.9pt;height:22.6pt;z-index:251658243;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" filled="f" stroked="f">
                <v:textbox>
                  <w:txbxContent>
                    <w:p w14:paraId="38AC67FA" w14:textId="77777777" w:rsidR="00CB7578" w:rsidRPr="00B470DA" w:rsidRDefault="00CB7578" w:rsidP="00CB7578">
                      <w:pPr>
                        <w:rPr>
                          <w:lang w:val="de-CH"/>
                        </w:rPr>
                      </w:pPr>
                      <w:r>
                        <w:t>(2)</w:t>
                      </w:r>
                    </w:p>
                  </w:txbxContent>
                </v:textbox>
                <w10:wrap type="square" anchorx="margin"/>
              </v:shape>
            </w:pict>
          </mc:Fallback>
        </mc:AlternateContent>
      </w:r>
      <w:r w:rsidRPr="004261DD">
        <w:rPr>
          <w:rFonts w:eastAsiaTheme="minorEastAsia" w:cstheme="minorHAnsi"/>
          <w:iCs/>
          <w:color w:val="000000" w:themeColor="text1"/>
        </w:rPr>
        <w:t xml:space="preserve">Reduced </w:t>
      </w:r>
      <w:proofErr w:type="spellStart"/>
      <w:r w:rsidRPr="004261DD">
        <w:rPr>
          <w:rFonts w:eastAsiaTheme="minorEastAsia" w:cstheme="minorHAnsi"/>
          <w:iCs/>
          <w:color w:val="000000" w:themeColor="text1"/>
        </w:rPr>
        <w:t>sulfur</w:t>
      </w:r>
      <w:proofErr w:type="spellEnd"/>
      <w:r w:rsidRPr="004261DD">
        <w:rPr>
          <w:rFonts w:eastAsiaTheme="minorEastAsia" w:cstheme="minorHAnsi"/>
          <w:iCs/>
          <w:color w:val="000000" w:themeColor="text1"/>
        </w:rPr>
        <w:t xml:space="preserve"> results as a substrate from the growth of </w:t>
      </w:r>
      <w:proofErr w:type="spellStart"/>
      <w:r w:rsidRPr="004261DD">
        <w:rPr>
          <w:rFonts w:eastAsiaTheme="minorEastAsia" w:cstheme="minorHAnsi"/>
          <w:iCs/>
          <w:color w:val="000000" w:themeColor="text1"/>
        </w:rPr>
        <w:t>sulfate</w:t>
      </w:r>
      <w:proofErr w:type="spellEnd"/>
      <w:r w:rsidRPr="004261DD">
        <w:rPr>
          <w:rFonts w:eastAsiaTheme="minorEastAsia" w:cstheme="minorHAnsi"/>
          <w:iCs/>
          <w:color w:val="000000" w:themeColor="text1"/>
        </w:rPr>
        <w:t xml:space="preserve">-reducing bacteria on phosphorus. Depending on the concentration gradient and a substrate-specific diffusivity </w:t>
      </w:r>
      <m:oMath>
        <m:sSub>
          <m:sSubPr>
            <m:ctrlPr>
              <w:rPr>
                <w:rFonts w:ascii="Cambria Math" w:eastAsiaTheme="minorEastAsia" w:hAnsi="Cambria Math" w:cstheme="minorHAnsi"/>
                <w:i/>
                <w:iCs/>
                <w:color w:val="000000" w:themeColor="text1"/>
              </w:rPr>
            </m:ctrlPr>
          </m:sSubPr>
          <m:e>
            <m:r>
              <w:rPr>
                <w:rFonts w:ascii="Cambria Math" w:eastAsiaTheme="minorEastAsia" w:hAnsi="Cambria Math" w:cstheme="minorHAnsi"/>
                <w:color w:val="000000" w:themeColor="text1"/>
              </w:rPr>
              <m:t>α</m:t>
            </m:r>
          </m:e>
          <m:sub>
            <m:r>
              <w:rPr>
                <w:rFonts w:ascii="Cambria Math" w:eastAsiaTheme="minorEastAsia" w:hAnsi="Cambria Math" w:cstheme="minorHAnsi"/>
                <w:color w:val="000000" w:themeColor="text1"/>
              </w:rPr>
              <m:t>S</m:t>
            </m:r>
          </m:sub>
        </m:sSub>
      </m:oMath>
      <w:r w:rsidRPr="004261DD">
        <w:rPr>
          <w:rFonts w:eastAsiaTheme="minorEastAsia" w:cstheme="minorHAnsi"/>
          <w:iCs/>
          <w:color w:val="000000" w:themeColor="text1"/>
        </w:rPr>
        <w:t xml:space="preserve">, there is either diffusive flux into or out of the system. Oxidation through the geochemical abiotic oxidation cycle removes reduced sulfur from the system. Accordingly, changes in the concentration of reduced </w:t>
      </w:r>
      <w:proofErr w:type="spellStart"/>
      <w:r w:rsidRPr="004261DD">
        <w:rPr>
          <w:rFonts w:eastAsiaTheme="minorEastAsia" w:cstheme="minorHAnsi"/>
          <w:iCs/>
          <w:color w:val="000000" w:themeColor="text1"/>
        </w:rPr>
        <w:t>sulfur</w:t>
      </w:r>
      <w:proofErr w:type="spellEnd"/>
      <w:r w:rsidRPr="004261DD">
        <w:rPr>
          <w:rFonts w:eastAsiaTheme="minorEastAsia" w:cstheme="minorHAnsi"/>
          <w:iCs/>
          <w:color w:val="000000" w:themeColor="text1"/>
        </w:rPr>
        <w:t xml:space="preserve"> are derived from the description in Bush et al. 2017 as:</w:t>
      </w:r>
    </w:p>
    <w:p w14:paraId="08EA81C8" w14:textId="77777777" w:rsidR="00CB7578" w:rsidRPr="004261DD" w:rsidRDefault="00F17BE9" w:rsidP="00CB7578">
      <w:pPr>
        <w:jc w:val="both"/>
        <w:rPr>
          <w:rFonts w:eastAsiaTheme="minorEastAsia" w:cstheme="minorHAnsi"/>
          <w:iCs/>
          <w:color w:val="000000" w:themeColor="text1"/>
        </w:rPr>
      </w:pPr>
      <m:oMathPara>
        <m:oMath>
          <m:f>
            <m:fPr>
              <m:ctrlPr>
                <w:rPr>
                  <w:rFonts w:ascii="Cambria Math" w:eastAsiaTheme="minorEastAsia" w:hAnsi="Cambria Math" w:cstheme="minorHAnsi"/>
                  <w:i/>
                  <w:iCs/>
                  <w:color w:val="000000" w:themeColor="text1"/>
                </w:rPr>
              </m:ctrlPr>
            </m:fPr>
            <m:num>
              <m:r>
                <w:rPr>
                  <w:rFonts w:ascii="Cambria Math" w:eastAsiaTheme="minorEastAsia" w:hAnsi="Cambria Math" w:cstheme="minorHAnsi"/>
                  <w:color w:val="000000" w:themeColor="text1"/>
                </w:rPr>
                <m:t>d</m:t>
              </m:r>
              <m:sSub>
                <m:sSubPr>
                  <m:ctrlPr>
                    <w:rPr>
                      <w:rFonts w:ascii="Cambria Math" w:eastAsiaTheme="minorEastAsia" w:hAnsi="Cambria Math" w:cstheme="minorHAnsi"/>
                      <w:i/>
                      <w:iCs/>
                      <w:color w:val="000000" w:themeColor="text1"/>
                    </w:rPr>
                  </m:ctrlPr>
                </m:sSubPr>
                <m:e>
                  <m:r>
                    <w:rPr>
                      <w:rFonts w:ascii="Cambria Math" w:eastAsiaTheme="minorEastAsia" w:hAnsi="Cambria Math" w:cstheme="minorHAnsi"/>
                      <w:color w:val="000000" w:themeColor="text1"/>
                    </w:rPr>
                    <m:t>S</m:t>
                  </m:r>
                </m:e>
                <m:sub>
                  <m:r>
                    <w:rPr>
                      <w:rFonts w:ascii="Cambria Math" w:eastAsiaTheme="minorEastAsia" w:hAnsi="Cambria Math" w:cstheme="minorHAnsi"/>
                      <w:color w:val="000000" w:themeColor="text1"/>
                    </w:rPr>
                    <m:t>R</m:t>
                  </m:r>
                </m:sub>
              </m:sSub>
            </m:num>
            <m:den>
              <m:r>
                <w:rPr>
                  <w:rFonts w:ascii="Cambria Math" w:eastAsiaTheme="minorEastAsia" w:hAnsi="Cambria Math" w:cstheme="minorHAnsi"/>
                  <w:color w:val="000000" w:themeColor="text1"/>
                </w:rPr>
                <m:t>dt</m:t>
              </m:r>
            </m:den>
          </m:f>
          <m:r>
            <w:rPr>
              <w:rFonts w:ascii="Cambria Math" w:eastAsiaTheme="minorEastAsia" w:hAnsi="Cambria Math" w:cstheme="minorHAnsi"/>
              <w:color w:val="000000" w:themeColor="text1"/>
            </w:rPr>
            <m:t>=</m:t>
          </m:r>
          <m:sSub>
            <m:sSubPr>
              <m:ctrlPr>
                <w:rPr>
                  <w:rFonts w:ascii="Cambria Math" w:eastAsiaTheme="minorEastAsia" w:hAnsi="Cambria Math" w:cstheme="minorHAnsi"/>
                  <w:i/>
                  <w:iCs/>
                  <w:color w:val="000000" w:themeColor="text1"/>
                </w:rPr>
              </m:ctrlPr>
            </m:sSubPr>
            <m:e>
              <m:r>
                <w:rPr>
                  <w:rFonts w:ascii="Cambria Math" w:eastAsiaTheme="minorEastAsia" w:hAnsi="Cambria Math" w:cstheme="minorHAnsi"/>
                  <w:color w:val="000000" w:themeColor="text1"/>
                </w:rPr>
                <m:t>p</m:t>
              </m:r>
            </m:e>
            <m:sub>
              <m:r>
                <w:rPr>
                  <w:rFonts w:ascii="Cambria Math" w:eastAsiaTheme="minorEastAsia" w:hAnsi="Cambria Math" w:cstheme="minorHAnsi"/>
                  <w:color w:val="000000" w:themeColor="text1"/>
                </w:rPr>
                <m:t>S</m:t>
              </m:r>
              <m:r>
                <w:rPr>
                  <w:rFonts w:ascii="Cambria Math" w:eastAsiaTheme="minorEastAsia" w:hAnsi="Cambria Math" w:cstheme="minorHAnsi"/>
                  <w:color w:val="000000" w:themeColor="text1"/>
                </w:rPr>
                <m:t>,</m:t>
              </m:r>
              <m:r>
                <w:rPr>
                  <w:rFonts w:ascii="Cambria Math" w:eastAsiaTheme="minorEastAsia" w:hAnsi="Cambria Math" w:cstheme="minorHAnsi"/>
                  <w:color w:val="000000" w:themeColor="text1"/>
                </w:rPr>
                <m:t>B</m:t>
              </m:r>
            </m:sub>
          </m:sSub>
          <m:r>
            <w:rPr>
              <w:rFonts w:ascii="Cambria Math" w:eastAsiaTheme="minorEastAsia" w:hAnsi="Cambria Math" w:cstheme="minorHAnsi"/>
              <w:color w:val="000000" w:themeColor="text1"/>
            </w:rPr>
            <m:t xml:space="preserve"> </m:t>
          </m:r>
          <m:sSub>
            <m:sSubPr>
              <m:ctrlPr>
                <w:rPr>
                  <w:rFonts w:ascii="Cambria Math" w:hAnsi="Cambria Math" w:cstheme="minorHAnsi"/>
                  <w:i/>
                  <w:iCs/>
                  <w:color w:val="000000" w:themeColor="text1"/>
                </w:rPr>
              </m:ctrlPr>
            </m:sSubPr>
            <m:e>
              <m:r>
                <w:rPr>
                  <w:rFonts w:ascii="Cambria Math" w:hAnsi="Cambria Math" w:cstheme="minorHAnsi"/>
                  <w:color w:val="000000" w:themeColor="text1"/>
                </w:rPr>
                <m:t>g</m:t>
              </m:r>
            </m:e>
            <m:sub>
              <m:r>
                <w:rPr>
                  <w:rFonts w:ascii="Cambria Math" w:hAnsi="Cambria Math" w:cstheme="minorHAnsi"/>
                  <w:color w:val="000000" w:themeColor="text1"/>
                </w:rPr>
                <m:t>B</m:t>
              </m:r>
            </m:sub>
          </m:sSub>
          <m:d>
            <m:dPr>
              <m:ctrlPr>
                <w:rPr>
                  <w:rFonts w:ascii="Cambria Math" w:hAnsi="Cambria Math" w:cstheme="minorHAnsi"/>
                  <w:i/>
                  <w:iCs/>
                  <w:color w:val="000000" w:themeColor="text1"/>
                </w:rPr>
              </m:ctrlPr>
            </m:dPr>
            <m:e>
              <m:r>
                <w:rPr>
                  <w:rFonts w:ascii="Cambria Math" w:hAnsi="Cambria Math" w:cstheme="minorHAnsi"/>
                  <w:color w:val="000000" w:themeColor="text1"/>
                </w:rPr>
                <m:t>P</m:t>
              </m:r>
            </m:e>
          </m:d>
          <m:sSub>
            <m:sSubPr>
              <m:ctrlPr>
                <w:rPr>
                  <w:rFonts w:ascii="Cambria Math" w:hAnsi="Cambria Math" w:cstheme="minorHAnsi"/>
                  <w:i/>
                  <w:iCs/>
                  <w:color w:val="000000" w:themeColor="text1"/>
                </w:rPr>
              </m:ctrlPr>
            </m:sSubPr>
            <m:e>
              <m:r>
                <w:rPr>
                  <w:rFonts w:ascii="Cambria Math" w:hAnsi="Cambria Math" w:cstheme="minorHAnsi"/>
                  <w:color w:val="000000" w:themeColor="text1"/>
                </w:rPr>
                <m:t xml:space="preserve"> h</m:t>
              </m:r>
            </m:e>
            <m:sub>
              <m:r>
                <w:rPr>
                  <w:rFonts w:ascii="Cambria Math" w:hAnsi="Cambria Math" w:cstheme="minorHAnsi"/>
                  <w:color w:val="000000" w:themeColor="text1"/>
                </w:rPr>
                <m:t>B</m:t>
              </m:r>
            </m:sub>
          </m:sSub>
          <m:d>
            <m:dPr>
              <m:ctrlPr>
                <w:rPr>
                  <w:rFonts w:ascii="Cambria Math" w:hAnsi="Cambria Math" w:cstheme="minorHAnsi"/>
                  <w:i/>
                  <w:color w:val="000000" w:themeColor="text1"/>
                </w:rPr>
              </m:ctrlPr>
            </m:dPr>
            <m:e>
              <m:r>
                <w:rPr>
                  <w:rFonts w:ascii="Cambria Math" w:hAnsi="Cambria Math" w:cstheme="minorHAnsi"/>
                  <w:color w:val="000000" w:themeColor="text1"/>
                </w:rPr>
                <m:t>S</m:t>
              </m:r>
            </m:e>
          </m:d>
          <m:sSub>
            <m:sSubPr>
              <m:ctrlPr>
                <w:rPr>
                  <w:rFonts w:ascii="Cambria Math" w:hAnsi="Cambria Math" w:cstheme="minorHAnsi"/>
                  <w:i/>
                  <w:iCs/>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SB</m:t>
              </m:r>
            </m:sub>
          </m:sSub>
          <m:r>
            <w:rPr>
              <w:rFonts w:ascii="Cambria Math" w:hAnsi="Cambria Math" w:cstheme="minorHAnsi"/>
              <w:color w:val="000000" w:themeColor="text1"/>
            </w:rPr>
            <m:t>-</m:t>
          </m:r>
          <m:r>
            <w:rPr>
              <w:rFonts w:ascii="Cambria Math" w:hAnsi="Cambria Math" w:cstheme="minorHAnsi"/>
              <w:color w:val="000000" w:themeColor="text1"/>
            </w:rPr>
            <m:t>cO</m:t>
          </m:r>
          <m:sSub>
            <m:sSubPr>
              <m:ctrlPr>
                <w:rPr>
                  <w:rFonts w:ascii="Cambria Math" w:hAnsi="Cambria Math" w:cstheme="minorHAnsi"/>
                  <w:i/>
                  <w:iCs/>
                  <w:color w:val="000000" w:themeColor="text1"/>
                </w:rPr>
              </m:ctrlPr>
            </m:sSubPr>
            <m:e>
              <m:r>
                <w:rPr>
                  <w:rFonts w:ascii="Cambria Math" w:hAnsi="Cambria Math" w:cstheme="minorHAnsi"/>
                  <w:color w:val="000000" w:themeColor="text1"/>
                </w:rPr>
                <m:t>S</m:t>
              </m:r>
            </m:e>
            <m:sub>
              <m:r>
                <w:rPr>
                  <w:rFonts w:ascii="Cambria Math" w:hAnsi="Cambria Math" w:cstheme="minorHAnsi"/>
                  <w:color w:val="000000" w:themeColor="text1"/>
                </w:rPr>
                <m:t>R</m:t>
              </m:r>
            </m:sub>
          </m:sSub>
          <m:r>
            <w:rPr>
              <w:rFonts w:ascii="Cambria Math" w:hAnsi="Cambria Math" w:cstheme="minorHAnsi"/>
              <w:color w:val="000000" w:themeColor="text1"/>
            </w:rPr>
            <m:t xml:space="preserve">+ </m:t>
          </m:r>
          <m:sSub>
            <m:sSubPr>
              <m:ctrlPr>
                <w:rPr>
                  <w:rFonts w:ascii="Cambria Math" w:hAnsi="Cambria Math" w:cstheme="minorHAnsi"/>
                  <w:i/>
                  <w:iCs/>
                  <w:color w:val="000000" w:themeColor="text1"/>
                </w:rPr>
              </m:ctrlPr>
            </m:sSubPr>
            <m:e>
              <m:r>
                <w:rPr>
                  <w:rFonts w:ascii="Cambria Math" w:hAnsi="Cambria Math" w:cstheme="minorHAnsi"/>
                  <w:color w:val="000000" w:themeColor="text1"/>
                </w:rPr>
                <m:t>α</m:t>
              </m:r>
            </m:e>
            <m:sub>
              <m:r>
                <w:rPr>
                  <w:rFonts w:ascii="Cambria Math" w:hAnsi="Cambria Math" w:cstheme="minorHAnsi"/>
                  <w:color w:val="000000" w:themeColor="text1"/>
                </w:rPr>
                <m:t>S</m:t>
              </m:r>
            </m:sub>
          </m:sSub>
          <m:d>
            <m:dPr>
              <m:ctrlPr>
                <w:rPr>
                  <w:rFonts w:ascii="Cambria Math" w:hAnsi="Cambria Math" w:cstheme="minorHAnsi"/>
                  <w:i/>
                  <w:iCs/>
                  <w:color w:val="000000" w:themeColor="text1"/>
                </w:rPr>
              </m:ctrlPr>
            </m:dPr>
            <m:e>
              <m:sSub>
                <m:sSubPr>
                  <m:ctrlPr>
                    <w:rPr>
                      <w:rFonts w:ascii="Cambria Math" w:hAnsi="Cambria Math" w:cstheme="minorHAnsi"/>
                      <w:i/>
                      <w:iCs/>
                      <w:color w:val="000000" w:themeColor="text1"/>
                    </w:rPr>
                  </m:ctrlPr>
                </m:sSubPr>
                <m:e>
                  <m:r>
                    <w:rPr>
                      <w:rFonts w:ascii="Cambria Math" w:hAnsi="Cambria Math" w:cstheme="minorHAnsi"/>
                      <w:color w:val="000000" w:themeColor="text1"/>
                    </w:rPr>
                    <m:t>S</m:t>
                  </m:r>
                </m:e>
                <m:sub>
                  <m:r>
                    <w:rPr>
                      <w:rFonts w:ascii="Cambria Math" w:hAnsi="Cambria Math" w:cstheme="minorHAnsi"/>
                      <w:color w:val="000000" w:themeColor="text1"/>
                    </w:rPr>
                    <m:t>R</m:t>
                  </m:r>
                  <m:r>
                    <w:rPr>
                      <w:rFonts w:ascii="Cambria Math" w:hAnsi="Cambria Math" w:cstheme="minorHAnsi"/>
                      <w:color w:val="000000" w:themeColor="text1"/>
                    </w:rPr>
                    <m:t xml:space="preserve">, </m:t>
                  </m:r>
                  <m:r>
                    <w:rPr>
                      <w:rFonts w:ascii="Cambria Math" w:hAnsi="Cambria Math" w:cstheme="minorHAnsi"/>
                      <w:color w:val="000000" w:themeColor="text1"/>
                    </w:rPr>
                    <m:t>b</m:t>
                  </m:r>
                </m:sub>
              </m:sSub>
              <m:r>
                <w:rPr>
                  <w:rFonts w:ascii="Cambria Math" w:hAnsi="Cambria Math" w:cstheme="minorHAnsi"/>
                  <w:color w:val="000000" w:themeColor="text1"/>
                </w:rPr>
                <m:t>-</m:t>
              </m:r>
              <m:r>
                <w:rPr>
                  <w:rFonts w:ascii="Cambria Math" w:hAnsi="Cambria Math" w:cstheme="minorHAnsi"/>
                  <w:color w:val="000000" w:themeColor="text1"/>
                </w:rPr>
                <m:t xml:space="preserve"> </m:t>
              </m:r>
              <m:sSub>
                <m:sSubPr>
                  <m:ctrlPr>
                    <w:rPr>
                      <w:rFonts w:ascii="Cambria Math" w:hAnsi="Cambria Math" w:cstheme="minorHAnsi"/>
                      <w:i/>
                      <w:iCs/>
                      <w:color w:val="000000" w:themeColor="text1"/>
                    </w:rPr>
                  </m:ctrlPr>
                </m:sSubPr>
                <m:e>
                  <m:r>
                    <w:rPr>
                      <w:rFonts w:ascii="Cambria Math" w:hAnsi="Cambria Math" w:cstheme="minorHAnsi"/>
                      <w:color w:val="000000" w:themeColor="text1"/>
                    </w:rPr>
                    <m:t>S</m:t>
                  </m:r>
                </m:e>
                <m:sub>
                  <m:r>
                    <w:rPr>
                      <w:rFonts w:ascii="Cambria Math" w:hAnsi="Cambria Math" w:cstheme="minorHAnsi"/>
                      <w:color w:val="000000" w:themeColor="text1"/>
                    </w:rPr>
                    <m:t>R</m:t>
                  </m:r>
                </m:sub>
              </m:sSub>
            </m:e>
          </m:d>
        </m:oMath>
      </m:oMathPara>
    </w:p>
    <w:p w14:paraId="278188AF" w14:textId="77777777" w:rsidR="00CB7578" w:rsidRPr="004261DD" w:rsidRDefault="00CB7578" w:rsidP="00CB7578">
      <w:pPr>
        <w:jc w:val="both"/>
        <w:rPr>
          <w:rFonts w:eastAsiaTheme="minorEastAsia" w:cstheme="minorHAnsi"/>
          <w:iCs/>
          <w:color w:val="000000" w:themeColor="text1"/>
        </w:rPr>
      </w:pPr>
      <w:r w:rsidRPr="004261DD">
        <w:rPr>
          <w:rFonts w:eastAsiaTheme="minorEastAsia" w:cstheme="minorHAnsi"/>
          <w:iCs/>
          <w:color w:val="000000" w:themeColor="text1"/>
        </w:rPr>
        <w:t xml:space="preserve">where </w:t>
      </w:r>
      <m:oMath>
        <m:sSub>
          <m:sSubPr>
            <m:ctrlPr>
              <w:rPr>
                <w:rFonts w:ascii="Cambria Math" w:eastAsiaTheme="minorEastAsia" w:hAnsi="Cambria Math" w:cstheme="minorHAnsi"/>
                <w:i/>
                <w:iCs/>
                <w:color w:val="000000" w:themeColor="text1"/>
              </w:rPr>
            </m:ctrlPr>
          </m:sSubPr>
          <m:e>
            <m:r>
              <w:rPr>
                <w:rFonts w:ascii="Cambria Math" w:eastAsiaTheme="minorEastAsia" w:hAnsi="Cambria Math" w:cstheme="minorHAnsi"/>
                <w:color w:val="000000" w:themeColor="text1"/>
              </w:rPr>
              <m:t>p</m:t>
            </m:r>
          </m:e>
          <m:sub>
            <m:r>
              <w:rPr>
                <w:rFonts w:ascii="Cambria Math" w:eastAsiaTheme="minorEastAsia" w:hAnsi="Cambria Math" w:cstheme="minorHAnsi"/>
                <w:color w:val="000000" w:themeColor="text1"/>
              </w:rPr>
              <m:t>S,B</m:t>
            </m:r>
          </m:sub>
        </m:sSub>
      </m:oMath>
      <w:r w:rsidRPr="004261DD">
        <w:rPr>
          <w:rFonts w:eastAsiaTheme="minorEastAsia" w:cstheme="minorHAnsi"/>
          <w:iCs/>
          <w:color w:val="000000" w:themeColor="text1"/>
        </w:rPr>
        <w:t xml:space="preserve"> is the production constant of the substrate (i.e. reduced </w:t>
      </w:r>
      <w:proofErr w:type="spellStart"/>
      <w:r w:rsidRPr="004261DD">
        <w:rPr>
          <w:rFonts w:eastAsiaTheme="minorEastAsia" w:cstheme="minorHAnsi"/>
          <w:iCs/>
          <w:color w:val="000000" w:themeColor="text1"/>
        </w:rPr>
        <w:t>sulfur</w:t>
      </w:r>
      <w:proofErr w:type="spellEnd"/>
      <w:r w:rsidRPr="004261DD">
        <w:rPr>
          <w:rFonts w:eastAsiaTheme="minorEastAsia" w:cstheme="minorHAnsi"/>
          <w:iCs/>
          <w:color w:val="000000" w:themeColor="text1"/>
        </w:rPr>
        <w:t xml:space="preserve">) in </w:t>
      </w:r>
      <w:proofErr w:type="spellStart"/>
      <w:r w:rsidRPr="004261DD">
        <w:rPr>
          <w:rFonts w:eastAsiaTheme="minorEastAsia" w:cstheme="minorHAnsi"/>
          <w:iCs/>
          <w:color w:val="000000" w:themeColor="text1"/>
        </w:rPr>
        <w:t>μM</w:t>
      </w:r>
      <w:proofErr w:type="spellEnd"/>
      <w:r w:rsidRPr="004261DD">
        <w:rPr>
          <w:rFonts w:eastAsiaTheme="minorEastAsia" w:cstheme="minorHAnsi"/>
          <w:iCs/>
          <w:color w:val="000000" w:themeColor="text1"/>
        </w:rPr>
        <w:t xml:space="preserve"> cell</w:t>
      </w:r>
      <w:r w:rsidRPr="004261DD">
        <w:rPr>
          <w:rFonts w:eastAsiaTheme="minorEastAsia" w:cstheme="minorHAnsi"/>
          <w:iCs/>
          <w:color w:val="000000" w:themeColor="text1"/>
          <w:vertAlign w:val="superscript"/>
        </w:rPr>
        <w:t>-1</w:t>
      </w:r>
      <w:r w:rsidRPr="004261DD">
        <w:rPr>
          <w:rFonts w:eastAsiaTheme="minorEastAsia" w:cstheme="minorHAnsi"/>
          <w:iCs/>
          <w:color w:val="000000" w:themeColor="text1"/>
        </w:rPr>
        <w:t xml:space="preserve"> by group B (i.e. </w:t>
      </w:r>
      <w:proofErr w:type="spellStart"/>
      <w:r w:rsidRPr="004261DD">
        <w:rPr>
          <w:rFonts w:eastAsiaTheme="minorEastAsia" w:cstheme="minorHAnsi"/>
          <w:iCs/>
          <w:color w:val="000000" w:themeColor="text1"/>
        </w:rPr>
        <w:t>sulfate</w:t>
      </w:r>
      <w:proofErr w:type="spellEnd"/>
      <w:r w:rsidRPr="004261DD">
        <w:rPr>
          <w:rFonts w:eastAsiaTheme="minorEastAsia" w:cstheme="minorHAnsi"/>
          <w:iCs/>
          <w:color w:val="000000" w:themeColor="text1"/>
        </w:rPr>
        <w:t xml:space="preserve"> reducing bacteria), </w:t>
      </w:r>
      <w:r w:rsidRPr="004261DD">
        <w:rPr>
          <w:rFonts w:eastAsiaTheme="minorEastAsia" w:cstheme="minorHAnsi"/>
          <w:i/>
          <w:color w:val="000000" w:themeColor="text1"/>
        </w:rPr>
        <w:t>c</w:t>
      </w:r>
      <w:r w:rsidRPr="004261DD">
        <w:rPr>
          <w:rFonts w:eastAsiaTheme="minorEastAsia" w:cstheme="minorHAnsi"/>
          <w:iCs/>
          <w:color w:val="000000" w:themeColor="text1"/>
        </w:rPr>
        <w:t xml:space="preserve"> is the oxidation rate by the abiotic cycle and </w:t>
      </w:r>
      <m:oMath>
        <m:sSub>
          <m:sSubPr>
            <m:ctrlPr>
              <w:rPr>
                <w:rFonts w:ascii="Cambria Math" w:eastAsiaTheme="minorEastAsia" w:hAnsi="Cambria Math" w:cstheme="minorHAnsi"/>
                <w:i/>
                <w:iCs/>
                <w:color w:val="000000" w:themeColor="text1"/>
              </w:rPr>
            </m:ctrlPr>
          </m:sSubPr>
          <m:e>
            <m:r>
              <w:rPr>
                <w:rFonts w:ascii="Cambria Math" w:eastAsiaTheme="minorEastAsia" w:hAnsi="Cambria Math" w:cstheme="minorHAnsi"/>
                <w:color w:val="000000" w:themeColor="text1"/>
              </w:rPr>
              <m:t>S</m:t>
            </m:r>
          </m:e>
          <m:sub>
            <m:r>
              <w:rPr>
                <w:rFonts w:ascii="Cambria Math" w:eastAsiaTheme="minorEastAsia" w:hAnsi="Cambria Math" w:cstheme="minorHAnsi"/>
                <w:color w:val="000000" w:themeColor="text1"/>
              </w:rPr>
              <m:t>R,b</m:t>
            </m:r>
          </m:sub>
        </m:sSub>
      </m:oMath>
      <w:r w:rsidRPr="004261DD">
        <w:rPr>
          <w:rFonts w:eastAsiaTheme="minorEastAsia" w:cstheme="minorHAnsi"/>
          <w:iCs/>
          <w:color w:val="000000" w:themeColor="text1"/>
        </w:rPr>
        <w:t xml:space="preserve"> is the background concentration of reduced sulfur, determining the concentration gradient of the flux together with the concentration of </w:t>
      </w:r>
      <m:oMath>
        <m:sSub>
          <m:sSubPr>
            <m:ctrlPr>
              <w:rPr>
                <w:rFonts w:ascii="Cambria Math" w:eastAsiaTheme="minorEastAsia" w:hAnsi="Cambria Math" w:cstheme="minorHAnsi"/>
                <w:i/>
                <w:iCs/>
                <w:color w:val="000000" w:themeColor="text1"/>
              </w:rPr>
            </m:ctrlPr>
          </m:sSubPr>
          <m:e>
            <m:r>
              <w:rPr>
                <w:rFonts w:ascii="Cambria Math" w:eastAsiaTheme="minorEastAsia" w:hAnsi="Cambria Math" w:cstheme="minorHAnsi"/>
                <w:color w:val="000000" w:themeColor="text1"/>
              </w:rPr>
              <m:t>S</m:t>
            </m:r>
          </m:e>
          <m:sub>
            <m:r>
              <w:rPr>
                <w:rFonts w:ascii="Cambria Math" w:eastAsiaTheme="minorEastAsia" w:hAnsi="Cambria Math" w:cstheme="minorHAnsi"/>
                <w:color w:val="000000" w:themeColor="text1"/>
              </w:rPr>
              <m:t>R</m:t>
            </m:r>
          </m:sub>
        </m:sSub>
      </m:oMath>
      <w:r w:rsidRPr="004261DD">
        <w:rPr>
          <w:rFonts w:eastAsiaTheme="minorEastAsia" w:cstheme="minorHAnsi"/>
          <w:iCs/>
          <w:color w:val="000000" w:themeColor="text1"/>
        </w:rPr>
        <w:t xml:space="preserve"> inside the system.</w:t>
      </w:r>
    </w:p>
    <w:p w14:paraId="2F656FCD" w14:textId="77777777" w:rsidR="00CB7578" w:rsidRPr="004261DD" w:rsidRDefault="00CB7578" w:rsidP="00CB7578">
      <w:pPr>
        <w:jc w:val="both"/>
        <w:rPr>
          <w:rFonts w:eastAsiaTheme="minorEastAsia" w:cstheme="minorHAnsi"/>
          <w:iCs/>
          <w:color w:val="000000" w:themeColor="text1"/>
        </w:rPr>
      </w:pPr>
      <w:r w:rsidRPr="004261DD">
        <w:rPr>
          <w:rFonts w:eastAsiaTheme="minorEastAsia" w:cstheme="minorHAnsi"/>
          <w:iCs/>
          <w:noProof/>
          <w:color w:val="000000" w:themeColor="text1"/>
        </w:rPr>
        <mc:AlternateContent>
          <mc:Choice Requires="wps">
            <w:drawing>
              <wp:anchor distT="45720" distB="45720" distL="114300" distR="114300" simplePos="0" relativeHeight="251658244" behindDoc="0" locked="0" layoutInCell="1" allowOverlap="1" wp14:anchorId="56794F6F" wp14:editId="06E94379">
                <wp:simplePos x="0" y="0"/>
                <wp:positionH relativeFrom="margin">
                  <wp:align>right</wp:align>
                </wp:positionH>
                <wp:positionV relativeFrom="paragraph">
                  <wp:posOffset>687070</wp:posOffset>
                </wp:positionV>
                <wp:extent cx="392430" cy="28702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 cy="287020"/>
                        </a:xfrm>
                        <a:prstGeom prst="rect">
                          <a:avLst/>
                        </a:prstGeom>
                        <a:noFill/>
                        <a:ln w="9525">
                          <a:noFill/>
                          <a:miter lim="800000"/>
                          <a:headEnd/>
                          <a:tailEnd/>
                        </a:ln>
                      </wps:spPr>
                      <wps:txbx>
                        <w:txbxContent>
                          <w:p w14:paraId="491DB285" w14:textId="77777777" w:rsidR="00CB7578" w:rsidRPr="00B470DA" w:rsidRDefault="00CB7578" w:rsidP="00CB7578">
                            <w:pPr>
                              <w:rPr>
                                <w:lang w:val="de-CH"/>
                              </w:rPr>
                            </w:pP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94F6F" id="Text Box 8" o:spid="_x0000_s1030" type="#_x0000_t202" style="position:absolute;left:0;text-align:left;margin-left:-20.3pt;margin-top:54.1pt;width:30.9pt;height:22.6pt;z-index:2516582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" filled="f" stroked="f">
                <v:textbox>
                  <w:txbxContent>
                    <w:p w14:paraId="491DB285" w14:textId="77777777" w:rsidR="00CB7578" w:rsidRPr="00B470DA" w:rsidRDefault="00CB7578" w:rsidP="00CB7578">
                      <w:pPr>
                        <w:rPr>
                          <w:lang w:val="de-CH"/>
                        </w:rPr>
                      </w:pPr>
                      <w:r>
                        <w:t>(3)</w:t>
                      </w:r>
                    </w:p>
                  </w:txbxContent>
                </v:textbox>
                <w10:wrap type="square" anchorx="margin"/>
              </v:shape>
            </w:pict>
          </mc:Fallback>
        </mc:AlternateContent>
      </w:r>
      <w:r w:rsidRPr="004261DD">
        <w:rPr>
          <w:rFonts w:eastAsiaTheme="minorEastAsia" w:cstheme="minorHAnsi"/>
          <w:iCs/>
          <w:color w:val="000000" w:themeColor="text1"/>
        </w:rPr>
        <w:t xml:space="preserve">Similarly, oxygen is produced by cyanobacteria and diffuses into or out of the system depending on the concentration gradient </w:t>
      </w:r>
      <m:oMath>
        <m:sSub>
          <m:sSubPr>
            <m:ctrlPr>
              <w:rPr>
                <w:rFonts w:ascii="Cambria Math" w:eastAsiaTheme="minorEastAsia" w:hAnsi="Cambria Math" w:cstheme="minorHAnsi"/>
                <w:i/>
                <w:iCs/>
                <w:color w:val="000000" w:themeColor="text1"/>
              </w:rPr>
            </m:ctrlPr>
          </m:sSubPr>
          <m:e>
            <m:r>
              <w:rPr>
                <w:rFonts w:ascii="Cambria Math" w:eastAsiaTheme="minorEastAsia" w:hAnsi="Cambria Math" w:cstheme="minorHAnsi"/>
                <w:color w:val="000000" w:themeColor="text1"/>
              </w:rPr>
              <m:t>α</m:t>
            </m:r>
          </m:e>
          <m:sub>
            <m:r>
              <w:rPr>
                <w:rFonts w:ascii="Cambria Math" w:eastAsiaTheme="minorEastAsia" w:hAnsi="Cambria Math" w:cstheme="minorHAnsi"/>
                <w:color w:val="000000" w:themeColor="text1"/>
              </w:rPr>
              <m:t>O</m:t>
            </m:r>
          </m:sub>
        </m:sSub>
      </m:oMath>
      <w:r w:rsidRPr="004261DD">
        <w:rPr>
          <w:rFonts w:eastAsiaTheme="minorEastAsia" w:cstheme="minorHAnsi"/>
          <w:iCs/>
          <w:color w:val="000000" w:themeColor="text1"/>
        </w:rPr>
        <w:t xml:space="preserve"> and is removed from the system by the abiotic oxidation cycle. Derived from Bush et al 2017, changes in concentration of oxygen are be described as:</w:t>
      </w:r>
    </w:p>
    <w:p w14:paraId="617ED739" w14:textId="77777777" w:rsidR="00CB7578" w:rsidRPr="004261DD" w:rsidRDefault="00F17BE9" w:rsidP="00CB7578">
      <w:pPr>
        <w:jc w:val="both"/>
        <w:rPr>
          <w:rFonts w:eastAsiaTheme="minorEastAsia" w:cstheme="minorHAnsi"/>
          <w:iCs/>
          <w:color w:val="000000" w:themeColor="text1"/>
        </w:rPr>
      </w:pPr>
      <m:oMathPara>
        <m:oMath>
          <m:f>
            <m:fPr>
              <m:ctrlPr>
                <w:rPr>
                  <w:rFonts w:ascii="Cambria Math" w:eastAsiaTheme="minorEastAsia" w:hAnsi="Cambria Math" w:cstheme="minorHAnsi"/>
                  <w:i/>
                  <w:iCs/>
                  <w:color w:val="000000" w:themeColor="text1"/>
                </w:rPr>
              </m:ctrlPr>
            </m:fPr>
            <m:num>
              <m:r>
                <w:rPr>
                  <w:rFonts w:ascii="Cambria Math" w:eastAsiaTheme="minorEastAsia" w:hAnsi="Cambria Math" w:cstheme="minorHAnsi"/>
                  <w:color w:val="000000" w:themeColor="text1"/>
                </w:rPr>
                <m:t>dO</m:t>
              </m:r>
            </m:num>
            <m:den>
              <m:r>
                <w:rPr>
                  <w:rFonts w:ascii="Cambria Math" w:eastAsiaTheme="minorEastAsia" w:hAnsi="Cambria Math" w:cstheme="minorHAnsi"/>
                  <w:color w:val="000000" w:themeColor="text1"/>
                </w:rPr>
                <m:t>dt</m:t>
              </m:r>
            </m:den>
          </m:f>
          <m:r>
            <w:rPr>
              <w:rFonts w:ascii="Cambria Math" w:eastAsiaTheme="minorEastAsia" w:hAnsi="Cambria Math" w:cstheme="minorHAnsi"/>
              <w:color w:val="000000" w:themeColor="text1"/>
            </w:rPr>
            <m:t>=</m:t>
          </m:r>
          <m:sSub>
            <m:sSubPr>
              <m:ctrlPr>
                <w:rPr>
                  <w:rFonts w:ascii="Cambria Math" w:eastAsiaTheme="minorEastAsia" w:hAnsi="Cambria Math" w:cstheme="minorHAnsi"/>
                  <w:i/>
                  <w:iCs/>
                  <w:color w:val="000000" w:themeColor="text1"/>
                </w:rPr>
              </m:ctrlPr>
            </m:sSubPr>
            <m:e>
              <m:r>
                <w:rPr>
                  <w:rFonts w:ascii="Cambria Math" w:eastAsiaTheme="minorEastAsia" w:hAnsi="Cambria Math" w:cstheme="minorHAnsi"/>
                  <w:color w:val="000000" w:themeColor="text1"/>
                </w:rPr>
                <m:t>p</m:t>
              </m:r>
            </m:e>
            <m:sub>
              <m:r>
                <w:rPr>
                  <w:rFonts w:ascii="Cambria Math" w:eastAsiaTheme="minorEastAsia" w:hAnsi="Cambria Math" w:cstheme="minorHAnsi"/>
                  <w:color w:val="000000" w:themeColor="text1"/>
                </w:rPr>
                <m:t>S</m:t>
              </m:r>
              <m:r>
                <w:rPr>
                  <w:rFonts w:ascii="Cambria Math" w:eastAsiaTheme="minorEastAsia" w:hAnsi="Cambria Math" w:cstheme="minorHAnsi"/>
                  <w:color w:val="000000" w:themeColor="text1"/>
                </w:rPr>
                <m:t>,</m:t>
              </m:r>
              <m:r>
                <w:rPr>
                  <w:rFonts w:ascii="Cambria Math" w:eastAsiaTheme="minorEastAsia" w:hAnsi="Cambria Math" w:cstheme="minorHAnsi"/>
                  <w:color w:val="000000" w:themeColor="text1"/>
                </w:rPr>
                <m:t>B</m:t>
              </m:r>
            </m:sub>
          </m:sSub>
          <m:r>
            <w:rPr>
              <w:rFonts w:ascii="Cambria Math" w:eastAsiaTheme="minorEastAsia" w:hAnsi="Cambria Math" w:cstheme="minorHAnsi"/>
              <w:color w:val="000000" w:themeColor="text1"/>
            </w:rPr>
            <m:t xml:space="preserve"> </m:t>
          </m:r>
          <m:sSub>
            <m:sSubPr>
              <m:ctrlPr>
                <w:rPr>
                  <w:rFonts w:ascii="Cambria Math" w:hAnsi="Cambria Math" w:cstheme="minorHAnsi"/>
                  <w:i/>
                  <w:iCs/>
                  <w:color w:val="000000" w:themeColor="text1"/>
                </w:rPr>
              </m:ctrlPr>
            </m:sSubPr>
            <m:e>
              <m:r>
                <w:rPr>
                  <w:rFonts w:ascii="Cambria Math" w:hAnsi="Cambria Math" w:cstheme="minorHAnsi"/>
                  <w:color w:val="000000" w:themeColor="text1"/>
                </w:rPr>
                <m:t>g</m:t>
              </m:r>
            </m:e>
            <m:sub>
              <m:r>
                <w:rPr>
                  <w:rFonts w:ascii="Cambria Math" w:hAnsi="Cambria Math" w:cstheme="minorHAnsi"/>
                  <w:color w:val="000000" w:themeColor="text1"/>
                </w:rPr>
                <m:t>B</m:t>
              </m:r>
            </m:sub>
          </m:sSub>
          <m:d>
            <m:dPr>
              <m:ctrlPr>
                <w:rPr>
                  <w:rFonts w:ascii="Cambria Math" w:hAnsi="Cambria Math" w:cstheme="minorHAnsi"/>
                  <w:i/>
                  <w:iCs/>
                  <w:color w:val="000000" w:themeColor="text1"/>
                </w:rPr>
              </m:ctrlPr>
            </m:dPr>
            <m:e>
              <m:r>
                <w:rPr>
                  <w:rFonts w:ascii="Cambria Math" w:hAnsi="Cambria Math" w:cstheme="minorHAnsi"/>
                  <w:color w:val="000000" w:themeColor="text1"/>
                </w:rPr>
                <m:t>P</m:t>
              </m:r>
            </m:e>
          </m:d>
          <m:sSub>
            <m:sSubPr>
              <m:ctrlPr>
                <w:rPr>
                  <w:rFonts w:ascii="Cambria Math" w:hAnsi="Cambria Math" w:cstheme="minorHAnsi"/>
                  <w:i/>
                  <w:iCs/>
                  <w:color w:val="000000" w:themeColor="text1"/>
                </w:rPr>
              </m:ctrlPr>
            </m:sSubPr>
            <m:e>
              <m:r>
                <w:rPr>
                  <w:rFonts w:ascii="Cambria Math" w:hAnsi="Cambria Math" w:cstheme="minorHAnsi"/>
                  <w:color w:val="000000" w:themeColor="text1"/>
                </w:rPr>
                <m:t xml:space="preserve"> h</m:t>
              </m:r>
            </m:e>
            <m:sub>
              <m:r>
                <w:rPr>
                  <w:rFonts w:ascii="Cambria Math" w:hAnsi="Cambria Math" w:cstheme="minorHAnsi"/>
                  <w:color w:val="000000" w:themeColor="text1"/>
                </w:rPr>
                <m:t>B</m:t>
              </m:r>
            </m:sub>
          </m:sSub>
          <m:d>
            <m:dPr>
              <m:ctrlPr>
                <w:rPr>
                  <w:rFonts w:ascii="Cambria Math" w:hAnsi="Cambria Math" w:cstheme="minorHAnsi"/>
                  <w:i/>
                  <w:color w:val="000000" w:themeColor="text1"/>
                </w:rPr>
              </m:ctrlPr>
            </m:dPr>
            <m:e>
              <m:r>
                <w:rPr>
                  <w:rFonts w:ascii="Cambria Math" w:hAnsi="Cambria Math" w:cstheme="minorHAnsi"/>
                  <w:color w:val="000000" w:themeColor="text1"/>
                </w:rPr>
                <m:t>S</m:t>
              </m:r>
            </m:e>
          </m:d>
          <m:sSub>
            <m:sSubPr>
              <m:ctrlPr>
                <w:rPr>
                  <w:rFonts w:ascii="Cambria Math" w:hAnsi="Cambria Math" w:cstheme="minorHAnsi"/>
                  <w:i/>
                  <w:iCs/>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CB</m:t>
              </m:r>
            </m:sub>
          </m:sSub>
          <m:r>
            <w:rPr>
              <w:rFonts w:ascii="Cambria Math" w:hAnsi="Cambria Math" w:cstheme="minorHAnsi"/>
              <w:color w:val="000000" w:themeColor="text1"/>
            </w:rPr>
            <m:t>-</m:t>
          </m:r>
          <m:r>
            <w:rPr>
              <w:rFonts w:ascii="Cambria Math" w:hAnsi="Cambria Math" w:cstheme="minorHAnsi"/>
              <w:color w:val="000000" w:themeColor="text1"/>
            </w:rPr>
            <m:t>cO</m:t>
          </m:r>
          <m:sSub>
            <m:sSubPr>
              <m:ctrlPr>
                <w:rPr>
                  <w:rFonts w:ascii="Cambria Math" w:hAnsi="Cambria Math" w:cstheme="minorHAnsi"/>
                  <w:i/>
                  <w:iCs/>
                  <w:color w:val="000000" w:themeColor="text1"/>
                </w:rPr>
              </m:ctrlPr>
            </m:sSubPr>
            <m:e>
              <m:r>
                <w:rPr>
                  <w:rFonts w:ascii="Cambria Math" w:hAnsi="Cambria Math" w:cstheme="minorHAnsi"/>
                  <w:color w:val="000000" w:themeColor="text1"/>
                </w:rPr>
                <m:t>S</m:t>
              </m:r>
            </m:e>
            <m:sub>
              <m:r>
                <w:rPr>
                  <w:rFonts w:ascii="Cambria Math" w:hAnsi="Cambria Math" w:cstheme="minorHAnsi"/>
                  <w:color w:val="000000" w:themeColor="text1"/>
                </w:rPr>
                <m:t>R</m:t>
              </m:r>
            </m:sub>
          </m:sSub>
          <m:r>
            <w:rPr>
              <w:rFonts w:ascii="Cambria Math" w:hAnsi="Cambria Math" w:cstheme="minorHAnsi"/>
              <w:color w:val="000000" w:themeColor="text1"/>
            </w:rPr>
            <m:t xml:space="preserve">+ </m:t>
          </m:r>
          <m:sSub>
            <m:sSubPr>
              <m:ctrlPr>
                <w:rPr>
                  <w:rFonts w:ascii="Cambria Math" w:hAnsi="Cambria Math" w:cstheme="minorHAnsi"/>
                  <w:i/>
                  <w:iCs/>
                  <w:color w:val="000000" w:themeColor="text1"/>
                </w:rPr>
              </m:ctrlPr>
            </m:sSubPr>
            <m:e>
              <m:r>
                <w:rPr>
                  <w:rFonts w:ascii="Cambria Math" w:hAnsi="Cambria Math" w:cstheme="minorHAnsi"/>
                  <w:color w:val="000000" w:themeColor="text1"/>
                </w:rPr>
                <m:t>α</m:t>
              </m:r>
            </m:e>
            <m:sub>
              <m:r>
                <w:rPr>
                  <w:rFonts w:ascii="Cambria Math" w:hAnsi="Cambria Math" w:cstheme="minorHAnsi"/>
                  <w:color w:val="000000" w:themeColor="text1"/>
                </w:rPr>
                <m:t>O</m:t>
              </m:r>
            </m:sub>
          </m:sSub>
          <m:d>
            <m:dPr>
              <m:ctrlPr>
                <w:rPr>
                  <w:rFonts w:ascii="Cambria Math" w:hAnsi="Cambria Math" w:cstheme="minorHAnsi"/>
                  <w:i/>
                  <w:iCs/>
                  <w:color w:val="000000" w:themeColor="text1"/>
                </w:rPr>
              </m:ctrlPr>
            </m:dPr>
            <m:e>
              <m:sSub>
                <m:sSubPr>
                  <m:ctrlPr>
                    <w:rPr>
                      <w:rFonts w:ascii="Cambria Math" w:hAnsi="Cambria Math" w:cstheme="minorHAnsi"/>
                      <w:i/>
                      <w:iCs/>
                      <w:color w:val="000000" w:themeColor="text1"/>
                    </w:rPr>
                  </m:ctrlPr>
                </m:sSubPr>
                <m:e>
                  <m:r>
                    <w:rPr>
                      <w:rFonts w:ascii="Cambria Math" w:hAnsi="Cambria Math" w:cstheme="minorHAnsi"/>
                      <w:color w:val="000000" w:themeColor="text1"/>
                    </w:rPr>
                    <m:t>O</m:t>
                  </m:r>
                </m:e>
                <m:sub>
                  <m:r>
                    <w:rPr>
                      <w:rFonts w:ascii="Cambria Math" w:hAnsi="Cambria Math" w:cstheme="minorHAnsi"/>
                      <w:color w:val="000000" w:themeColor="text1"/>
                    </w:rPr>
                    <m:t xml:space="preserve"> </m:t>
                  </m:r>
                  <m:r>
                    <w:rPr>
                      <w:rFonts w:ascii="Cambria Math" w:hAnsi="Cambria Math" w:cstheme="minorHAnsi"/>
                      <w:color w:val="000000" w:themeColor="text1"/>
                    </w:rPr>
                    <m:t>b</m:t>
                  </m:r>
                </m:sub>
              </m:sSub>
              <m:r>
                <w:rPr>
                  <w:rFonts w:ascii="Cambria Math" w:hAnsi="Cambria Math" w:cstheme="minorHAnsi"/>
                  <w:color w:val="000000" w:themeColor="text1"/>
                </w:rPr>
                <m:t>-</m:t>
              </m:r>
              <m:r>
                <w:rPr>
                  <w:rFonts w:ascii="Cambria Math" w:hAnsi="Cambria Math" w:cstheme="minorHAnsi"/>
                  <w:color w:val="000000" w:themeColor="text1"/>
                </w:rPr>
                <m:t xml:space="preserve"> </m:t>
              </m:r>
              <m:r>
                <w:rPr>
                  <w:rFonts w:ascii="Cambria Math" w:hAnsi="Cambria Math" w:cstheme="minorHAnsi"/>
                  <w:color w:val="000000" w:themeColor="text1"/>
                </w:rPr>
                <m:t>O</m:t>
              </m:r>
            </m:e>
          </m:d>
        </m:oMath>
      </m:oMathPara>
    </w:p>
    <w:p w14:paraId="5A13980C" w14:textId="77777777" w:rsidR="00CB7578" w:rsidRPr="004261DD" w:rsidRDefault="00CB7578" w:rsidP="00CB7578">
      <w:pPr>
        <w:jc w:val="both"/>
        <w:rPr>
          <w:rFonts w:eastAsiaTheme="minorEastAsia" w:cstheme="minorHAnsi"/>
          <w:iCs/>
          <w:color w:val="000000" w:themeColor="text1"/>
        </w:rPr>
      </w:pPr>
      <w:r w:rsidRPr="004261DD">
        <w:rPr>
          <w:rFonts w:eastAsiaTheme="minorEastAsia" w:cstheme="minorHAnsi"/>
          <w:iCs/>
          <w:color w:val="000000" w:themeColor="text1"/>
        </w:rPr>
        <w:t xml:space="preserve">where, again, </w:t>
      </w:r>
      <m:oMath>
        <m:sSub>
          <m:sSubPr>
            <m:ctrlPr>
              <w:rPr>
                <w:rFonts w:ascii="Cambria Math" w:eastAsiaTheme="minorEastAsia" w:hAnsi="Cambria Math" w:cstheme="minorHAnsi"/>
                <w:i/>
                <w:iCs/>
                <w:color w:val="000000" w:themeColor="text1"/>
              </w:rPr>
            </m:ctrlPr>
          </m:sSubPr>
          <m:e>
            <m:r>
              <w:rPr>
                <w:rFonts w:ascii="Cambria Math" w:eastAsiaTheme="minorEastAsia" w:hAnsi="Cambria Math" w:cstheme="minorHAnsi"/>
                <w:color w:val="000000" w:themeColor="text1"/>
              </w:rPr>
              <m:t>p</m:t>
            </m:r>
          </m:e>
          <m:sub>
            <m:r>
              <w:rPr>
                <w:rFonts w:ascii="Cambria Math" w:eastAsiaTheme="minorEastAsia" w:hAnsi="Cambria Math" w:cstheme="minorHAnsi"/>
                <w:color w:val="000000" w:themeColor="text1"/>
              </w:rPr>
              <m:t>S,B</m:t>
            </m:r>
          </m:sub>
        </m:sSub>
      </m:oMath>
      <w:r w:rsidRPr="004261DD">
        <w:rPr>
          <w:rFonts w:eastAsiaTheme="minorEastAsia" w:cstheme="minorHAnsi"/>
          <w:iCs/>
          <w:color w:val="000000" w:themeColor="text1"/>
        </w:rPr>
        <w:t xml:space="preserve"> is the production of the substrate (</w:t>
      </w:r>
      <w:proofErr w:type="gramStart"/>
      <w:r w:rsidRPr="004261DD">
        <w:rPr>
          <w:rFonts w:eastAsiaTheme="minorEastAsia" w:cstheme="minorHAnsi"/>
          <w:iCs/>
          <w:color w:val="000000" w:themeColor="text1"/>
        </w:rPr>
        <w:t>i.e.</w:t>
      </w:r>
      <w:proofErr w:type="gramEnd"/>
      <w:r w:rsidRPr="004261DD">
        <w:rPr>
          <w:rFonts w:eastAsiaTheme="minorEastAsia" w:cstheme="minorHAnsi"/>
          <w:iCs/>
          <w:color w:val="000000" w:themeColor="text1"/>
        </w:rPr>
        <w:t xml:space="preserve"> oxygen) in μM cell</w:t>
      </w:r>
      <w:r w:rsidRPr="004261DD">
        <w:rPr>
          <w:rFonts w:eastAsiaTheme="minorEastAsia" w:cstheme="minorHAnsi"/>
          <w:iCs/>
          <w:color w:val="000000" w:themeColor="text1"/>
          <w:vertAlign w:val="superscript"/>
        </w:rPr>
        <w:t>-1</w:t>
      </w:r>
      <w:r w:rsidRPr="004261DD">
        <w:rPr>
          <w:rFonts w:eastAsiaTheme="minorEastAsia" w:cstheme="minorHAnsi"/>
          <w:iCs/>
          <w:color w:val="000000" w:themeColor="text1"/>
        </w:rPr>
        <w:t xml:space="preserve"> by group B (i.e. cyanobacteria) and </w:t>
      </w:r>
      <m:oMath>
        <m:sSub>
          <m:sSubPr>
            <m:ctrlPr>
              <w:rPr>
                <w:rFonts w:ascii="Cambria Math" w:eastAsiaTheme="minorEastAsia" w:hAnsi="Cambria Math" w:cstheme="minorHAnsi"/>
                <w:i/>
                <w:iCs/>
                <w:color w:val="000000" w:themeColor="text1"/>
              </w:rPr>
            </m:ctrlPr>
          </m:sSubPr>
          <m:e>
            <m:r>
              <w:rPr>
                <w:rFonts w:ascii="Cambria Math" w:eastAsiaTheme="minorEastAsia" w:hAnsi="Cambria Math" w:cstheme="minorHAnsi"/>
                <w:color w:val="000000" w:themeColor="text1"/>
              </w:rPr>
              <m:t>O</m:t>
            </m:r>
          </m:e>
          <m:sub>
            <m:r>
              <w:rPr>
                <w:rFonts w:ascii="Cambria Math" w:eastAsiaTheme="minorEastAsia" w:hAnsi="Cambria Math" w:cstheme="minorHAnsi"/>
                <w:color w:val="000000" w:themeColor="text1"/>
              </w:rPr>
              <m:t>b</m:t>
            </m:r>
          </m:sub>
        </m:sSub>
      </m:oMath>
      <w:r w:rsidRPr="004261DD">
        <w:rPr>
          <w:rFonts w:eastAsiaTheme="minorEastAsia" w:cstheme="minorHAnsi"/>
          <w:iCs/>
          <w:color w:val="000000" w:themeColor="text1"/>
        </w:rPr>
        <w:t xml:space="preserve"> the background concentration of oxygen, determining the concentration gradient.</w:t>
      </w:r>
    </w:p>
    <w:p w14:paraId="3CBCE53E" w14:textId="77777777" w:rsidR="00CB7578" w:rsidRPr="004261DD" w:rsidRDefault="00CB7578" w:rsidP="00CB7578">
      <w:pPr>
        <w:jc w:val="both"/>
        <w:rPr>
          <w:rFonts w:eastAsiaTheme="minorEastAsia" w:cstheme="minorHAnsi"/>
          <w:iCs/>
          <w:color w:val="000000" w:themeColor="text1"/>
        </w:rPr>
      </w:pPr>
      <w:r w:rsidRPr="004261DD">
        <w:rPr>
          <w:rFonts w:eastAsiaTheme="minorEastAsia" w:cstheme="minorHAnsi"/>
          <w:iCs/>
          <w:noProof/>
          <w:color w:val="000000" w:themeColor="text1"/>
        </w:rPr>
        <mc:AlternateContent>
          <mc:Choice Requires="wps">
            <w:drawing>
              <wp:anchor distT="45720" distB="45720" distL="114300" distR="114300" simplePos="0" relativeHeight="251658245" behindDoc="0" locked="0" layoutInCell="1" allowOverlap="1" wp14:anchorId="3DCE2CE2" wp14:editId="299CAF39">
                <wp:simplePos x="0" y="0"/>
                <wp:positionH relativeFrom="margin">
                  <wp:align>right</wp:align>
                </wp:positionH>
                <wp:positionV relativeFrom="paragraph">
                  <wp:posOffset>883668</wp:posOffset>
                </wp:positionV>
                <wp:extent cx="392430" cy="28702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 cy="287020"/>
                        </a:xfrm>
                        <a:prstGeom prst="rect">
                          <a:avLst/>
                        </a:prstGeom>
                        <a:noFill/>
                        <a:ln w="9525">
                          <a:noFill/>
                          <a:miter lim="800000"/>
                          <a:headEnd/>
                          <a:tailEnd/>
                        </a:ln>
                      </wps:spPr>
                      <wps:txbx>
                        <w:txbxContent>
                          <w:p w14:paraId="135663D9" w14:textId="77777777" w:rsidR="00CB7578" w:rsidRPr="00B470DA" w:rsidRDefault="00CB7578" w:rsidP="00CB7578">
                            <w:pPr>
                              <w:rPr>
                                <w:lang w:val="de-CH"/>
                              </w:rPr>
                            </w:pP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CE2CE2" id="Text Box 9" o:spid="_x0000_s1031" type="#_x0000_t202" style="position:absolute;left:0;text-align:left;margin-left:-20.3pt;margin-top:69.6pt;width:30.9pt;height:22.6pt;z-index:251658245;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" filled="f" stroked="f">
                <v:textbox>
                  <w:txbxContent>
                    <w:p w14:paraId="135663D9" w14:textId="77777777" w:rsidR="00CB7578" w:rsidRPr="00B470DA" w:rsidRDefault="00CB7578" w:rsidP="00CB7578">
                      <w:pPr>
                        <w:rPr>
                          <w:lang w:val="de-CH"/>
                        </w:rPr>
                      </w:pPr>
                      <w:r>
                        <w:t>(4)</w:t>
                      </w:r>
                    </w:p>
                  </w:txbxContent>
                </v:textbox>
                <w10:wrap type="square" anchorx="margin"/>
              </v:shape>
            </w:pict>
          </mc:Fallback>
        </mc:AlternateContent>
      </w:r>
      <w:r w:rsidRPr="004261DD">
        <w:rPr>
          <w:rFonts w:eastAsiaTheme="minorEastAsia" w:cstheme="minorHAnsi"/>
          <w:iCs/>
          <w:color w:val="000000" w:themeColor="text1"/>
        </w:rPr>
        <w:t xml:space="preserve">The change of concentration of the nutrient consumed by both microbial groups, phosphorus, is determined by its consumption and diffusive flux across the system boundary. Direction and strength of this flux is determined by the concentration gradient and the nutrient specific diffusivity </w:t>
      </w:r>
      <m:oMath>
        <m:sSub>
          <m:sSubPr>
            <m:ctrlPr>
              <w:rPr>
                <w:rFonts w:ascii="Cambria Math" w:eastAsiaTheme="minorEastAsia" w:hAnsi="Cambria Math" w:cstheme="minorHAnsi"/>
                <w:i/>
                <w:iCs/>
                <w:color w:val="000000" w:themeColor="text1"/>
              </w:rPr>
            </m:ctrlPr>
          </m:sSubPr>
          <m:e>
            <m:r>
              <w:rPr>
                <w:rFonts w:ascii="Cambria Math" w:eastAsiaTheme="minorEastAsia" w:hAnsi="Cambria Math" w:cstheme="minorHAnsi"/>
                <w:color w:val="000000" w:themeColor="text1"/>
              </w:rPr>
              <m:t>α</m:t>
            </m:r>
          </m:e>
          <m:sub>
            <m:r>
              <w:rPr>
                <w:rFonts w:ascii="Cambria Math" w:eastAsiaTheme="minorEastAsia" w:hAnsi="Cambria Math" w:cstheme="minorHAnsi"/>
                <w:color w:val="000000" w:themeColor="text1"/>
              </w:rPr>
              <m:t>P</m:t>
            </m:r>
          </m:sub>
        </m:sSub>
      </m:oMath>
      <w:r w:rsidRPr="004261DD">
        <w:rPr>
          <w:rFonts w:eastAsiaTheme="minorEastAsia" w:cstheme="minorHAnsi"/>
          <w:iCs/>
          <w:color w:val="000000" w:themeColor="text1"/>
        </w:rPr>
        <w:t>. Derived from ush et al. 2017 the change is described as:</w:t>
      </w:r>
    </w:p>
    <w:p w14:paraId="35B3500B" w14:textId="77777777" w:rsidR="00CB7578" w:rsidRPr="004261DD" w:rsidRDefault="00F17BE9" w:rsidP="00CB7578">
      <w:pPr>
        <w:jc w:val="both"/>
        <w:rPr>
          <w:rFonts w:eastAsiaTheme="minorEastAsia" w:cstheme="minorHAnsi"/>
          <w:iCs/>
          <w:color w:val="000000" w:themeColor="text1"/>
        </w:rPr>
      </w:pPr>
      <m:oMathPara>
        <m:oMath>
          <m:f>
            <m:fPr>
              <m:ctrlPr>
                <w:rPr>
                  <w:rFonts w:ascii="Cambria Math" w:eastAsiaTheme="minorEastAsia" w:hAnsi="Cambria Math" w:cstheme="minorHAnsi"/>
                  <w:i/>
                  <w:iCs/>
                  <w:color w:val="000000" w:themeColor="text1"/>
                </w:rPr>
              </m:ctrlPr>
            </m:fPr>
            <m:num>
              <m:r>
                <w:rPr>
                  <w:rFonts w:ascii="Cambria Math" w:eastAsiaTheme="minorEastAsia" w:hAnsi="Cambria Math" w:cstheme="minorHAnsi"/>
                  <w:color w:val="000000" w:themeColor="text1"/>
                </w:rPr>
                <m:t>dP</m:t>
              </m:r>
            </m:num>
            <m:den>
              <m:r>
                <w:rPr>
                  <w:rFonts w:ascii="Cambria Math" w:eastAsiaTheme="minorEastAsia" w:hAnsi="Cambria Math" w:cstheme="minorHAnsi"/>
                  <w:color w:val="000000" w:themeColor="text1"/>
                </w:rPr>
                <m:t>dt</m:t>
              </m:r>
            </m:den>
          </m:f>
          <m:r>
            <w:rPr>
              <w:rFonts w:ascii="Cambria Math" w:eastAsiaTheme="minorEastAsia" w:hAnsi="Cambria Math" w:cstheme="minorHAnsi"/>
              <w:color w:val="000000" w:themeColor="text1"/>
            </w:rPr>
            <m:t>= -</m:t>
          </m:r>
          <m:f>
            <m:fPr>
              <m:ctrlPr>
                <w:rPr>
                  <w:rFonts w:ascii="Cambria Math" w:eastAsiaTheme="minorEastAsia" w:hAnsi="Cambria Math" w:cstheme="minorHAnsi"/>
                  <w:i/>
                  <w:iCs/>
                  <w:color w:val="000000" w:themeColor="text1"/>
                </w:rPr>
              </m:ctrlPr>
            </m:fPr>
            <m:num>
              <m:r>
                <w:rPr>
                  <w:rFonts w:ascii="Cambria Math" w:eastAsiaTheme="minorEastAsia" w:hAnsi="Cambria Math" w:cstheme="minorHAnsi"/>
                  <w:color w:val="000000" w:themeColor="text1"/>
                </w:rPr>
                <m:t>1</m:t>
              </m:r>
            </m:num>
            <m:den>
              <m:sSubSup>
                <m:sSubSupPr>
                  <m:ctrlPr>
                    <w:rPr>
                      <w:rFonts w:ascii="Cambria Math" w:eastAsiaTheme="minorEastAsia" w:hAnsi="Cambria Math" w:cstheme="minorHAnsi"/>
                      <w:i/>
                      <w:iCs/>
                      <w:color w:val="000000" w:themeColor="text1"/>
                    </w:rPr>
                  </m:ctrlPr>
                </m:sSubSupPr>
                <m:e>
                  <m:r>
                    <w:rPr>
                      <w:rFonts w:ascii="Cambria Math" w:eastAsiaTheme="minorEastAsia" w:hAnsi="Cambria Math" w:cstheme="minorHAnsi"/>
                      <w:color w:val="000000" w:themeColor="text1"/>
                    </w:rPr>
                    <m:t>y</m:t>
                  </m:r>
                </m:e>
                <m:sub>
                  <m:r>
                    <w:rPr>
                      <w:rFonts w:ascii="Cambria Math" w:eastAsiaTheme="minorEastAsia" w:hAnsi="Cambria Math" w:cstheme="minorHAnsi"/>
                      <w:color w:val="000000" w:themeColor="text1"/>
                    </w:rPr>
                    <m:t>B</m:t>
                  </m:r>
                </m:sub>
                <m:sup>
                  <m:r>
                    <w:rPr>
                      <w:rFonts w:ascii="Cambria Math" w:eastAsiaTheme="minorEastAsia" w:hAnsi="Cambria Math" w:cstheme="minorHAnsi"/>
                      <w:color w:val="000000" w:themeColor="text1"/>
                    </w:rPr>
                    <m:t>P</m:t>
                  </m:r>
                </m:sup>
              </m:sSubSup>
            </m:den>
          </m:f>
          <m:r>
            <w:rPr>
              <w:rFonts w:ascii="Cambria Math" w:eastAsiaTheme="minorEastAsia" w:hAnsi="Cambria Math" w:cstheme="minorHAnsi"/>
              <w:color w:val="000000" w:themeColor="text1"/>
            </w:rPr>
            <m:t xml:space="preserve"> </m:t>
          </m:r>
          <m:sSub>
            <m:sSubPr>
              <m:ctrlPr>
                <w:rPr>
                  <w:rFonts w:ascii="Cambria Math" w:hAnsi="Cambria Math" w:cstheme="minorHAnsi"/>
                  <w:i/>
                  <w:iCs/>
                  <w:color w:val="000000" w:themeColor="text1"/>
                </w:rPr>
              </m:ctrlPr>
            </m:sSubPr>
            <m:e>
              <m:r>
                <w:rPr>
                  <w:rFonts w:ascii="Cambria Math" w:hAnsi="Cambria Math" w:cstheme="minorHAnsi"/>
                  <w:color w:val="000000" w:themeColor="text1"/>
                </w:rPr>
                <m:t>g</m:t>
              </m:r>
            </m:e>
            <m:sub>
              <m:r>
                <w:rPr>
                  <w:rFonts w:ascii="Cambria Math" w:hAnsi="Cambria Math" w:cstheme="minorHAnsi"/>
                  <w:color w:val="000000" w:themeColor="text1"/>
                </w:rPr>
                <m:t>B</m:t>
              </m:r>
            </m:sub>
          </m:sSub>
          <m:d>
            <m:dPr>
              <m:ctrlPr>
                <w:rPr>
                  <w:rFonts w:ascii="Cambria Math" w:hAnsi="Cambria Math" w:cstheme="minorHAnsi"/>
                  <w:i/>
                  <w:iCs/>
                  <w:color w:val="000000" w:themeColor="text1"/>
                </w:rPr>
              </m:ctrlPr>
            </m:dPr>
            <m:e>
              <m:r>
                <w:rPr>
                  <w:rFonts w:ascii="Cambria Math" w:hAnsi="Cambria Math" w:cstheme="minorHAnsi"/>
                  <w:color w:val="000000" w:themeColor="text1"/>
                </w:rPr>
                <m:t>P</m:t>
              </m:r>
            </m:e>
          </m:d>
          <m:sSub>
            <m:sSubPr>
              <m:ctrlPr>
                <w:rPr>
                  <w:rFonts w:ascii="Cambria Math" w:hAnsi="Cambria Math" w:cstheme="minorHAnsi"/>
                  <w:i/>
                  <w:iCs/>
                  <w:color w:val="000000" w:themeColor="text1"/>
                </w:rPr>
              </m:ctrlPr>
            </m:sSubPr>
            <m:e>
              <m:r>
                <w:rPr>
                  <w:rFonts w:ascii="Cambria Math" w:hAnsi="Cambria Math" w:cstheme="minorHAnsi"/>
                  <w:color w:val="000000" w:themeColor="text1"/>
                </w:rPr>
                <m:t xml:space="preserve"> h</m:t>
              </m:r>
            </m:e>
            <m:sub>
              <m:r>
                <w:rPr>
                  <w:rFonts w:ascii="Cambria Math" w:hAnsi="Cambria Math" w:cstheme="minorHAnsi"/>
                  <w:color w:val="000000" w:themeColor="text1"/>
                </w:rPr>
                <m:t>B</m:t>
              </m:r>
            </m:sub>
          </m:sSub>
          <m:d>
            <m:dPr>
              <m:ctrlPr>
                <w:rPr>
                  <w:rFonts w:ascii="Cambria Math" w:hAnsi="Cambria Math" w:cstheme="minorHAnsi"/>
                  <w:i/>
                  <w:color w:val="000000" w:themeColor="text1"/>
                </w:rPr>
              </m:ctrlPr>
            </m:dPr>
            <m:e>
              <m:r>
                <w:rPr>
                  <w:rFonts w:ascii="Cambria Math" w:hAnsi="Cambria Math" w:cstheme="minorHAnsi"/>
                  <w:color w:val="000000" w:themeColor="text1"/>
                </w:rPr>
                <m:t>S</m:t>
              </m:r>
            </m:e>
          </m:d>
          <m:sSub>
            <m:sSubPr>
              <m:ctrlPr>
                <w:rPr>
                  <w:rFonts w:ascii="Cambria Math" w:hAnsi="Cambria Math" w:cstheme="minorHAnsi"/>
                  <w:i/>
                  <w:iCs/>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SB</m:t>
              </m:r>
            </m:sub>
          </m:sSub>
          <m:r>
            <w:rPr>
              <w:rFonts w:ascii="Cambria Math" w:hAnsi="Cambria Math" w:cstheme="minorHAnsi"/>
              <w:color w:val="000000" w:themeColor="text1"/>
            </w:rPr>
            <m:t xml:space="preserve"> </m:t>
          </m:r>
          <m:r>
            <w:rPr>
              <w:rFonts w:ascii="Cambria Math" w:eastAsiaTheme="minorEastAsia" w:hAnsi="Cambria Math" w:cstheme="minorHAnsi"/>
              <w:color w:val="000000" w:themeColor="text1"/>
            </w:rPr>
            <m:t>-</m:t>
          </m:r>
          <m:f>
            <m:fPr>
              <m:ctrlPr>
                <w:rPr>
                  <w:rFonts w:ascii="Cambria Math" w:eastAsiaTheme="minorEastAsia" w:hAnsi="Cambria Math" w:cstheme="minorHAnsi"/>
                  <w:i/>
                  <w:iCs/>
                  <w:color w:val="000000" w:themeColor="text1"/>
                </w:rPr>
              </m:ctrlPr>
            </m:fPr>
            <m:num>
              <m:r>
                <w:rPr>
                  <w:rFonts w:ascii="Cambria Math" w:eastAsiaTheme="minorEastAsia" w:hAnsi="Cambria Math" w:cstheme="minorHAnsi"/>
                  <w:color w:val="000000" w:themeColor="text1"/>
                </w:rPr>
                <m:t>1</m:t>
              </m:r>
            </m:num>
            <m:den>
              <m:sSubSup>
                <m:sSubSupPr>
                  <m:ctrlPr>
                    <w:rPr>
                      <w:rFonts w:ascii="Cambria Math" w:eastAsiaTheme="minorEastAsia" w:hAnsi="Cambria Math" w:cstheme="minorHAnsi"/>
                      <w:i/>
                      <w:iCs/>
                      <w:color w:val="000000" w:themeColor="text1"/>
                    </w:rPr>
                  </m:ctrlPr>
                </m:sSubSupPr>
                <m:e>
                  <m:r>
                    <w:rPr>
                      <w:rFonts w:ascii="Cambria Math" w:eastAsiaTheme="minorEastAsia" w:hAnsi="Cambria Math" w:cstheme="minorHAnsi"/>
                      <w:color w:val="000000" w:themeColor="text1"/>
                    </w:rPr>
                    <m:t>y</m:t>
                  </m:r>
                </m:e>
                <m:sub>
                  <m:r>
                    <w:rPr>
                      <w:rFonts w:ascii="Cambria Math" w:eastAsiaTheme="minorEastAsia" w:hAnsi="Cambria Math" w:cstheme="minorHAnsi"/>
                      <w:color w:val="000000" w:themeColor="text1"/>
                    </w:rPr>
                    <m:t>B</m:t>
                  </m:r>
                </m:sub>
                <m:sup>
                  <m:r>
                    <w:rPr>
                      <w:rFonts w:ascii="Cambria Math" w:eastAsiaTheme="minorEastAsia" w:hAnsi="Cambria Math" w:cstheme="minorHAnsi"/>
                      <w:color w:val="000000" w:themeColor="text1"/>
                    </w:rPr>
                    <m:t>P</m:t>
                  </m:r>
                </m:sup>
              </m:sSubSup>
            </m:den>
          </m:f>
          <m:r>
            <w:rPr>
              <w:rFonts w:ascii="Cambria Math" w:eastAsiaTheme="minorEastAsia" w:hAnsi="Cambria Math" w:cstheme="minorHAnsi"/>
              <w:color w:val="000000" w:themeColor="text1"/>
            </w:rPr>
            <m:t xml:space="preserve"> </m:t>
          </m:r>
          <m:sSub>
            <m:sSubPr>
              <m:ctrlPr>
                <w:rPr>
                  <w:rFonts w:ascii="Cambria Math" w:hAnsi="Cambria Math" w:cstheme="minorHAnsi"/>
                  <w:i/>
                  <w:iCs/>
                  <w:color w:val="000000" w:themeColor="text1"/>
                </w:rPr>
              </m:ctrlPr>
            </m:sSubPr>
            <m:e>
              <m:r>
                <w:rPr>
                  <w:rFonts w:ascii="Cambria Math" w:hAnsi="Cambria Math" w:cstheme="minorHAnsi"/>
                  <w:color w:val="000000" w:themeColor="text1"/>
                </w:rPr>
                <m:t>g</m:t>
              </m:r>
            </m:e>
            <m:sub>
              <m:r>
                <w:rPr>
                  <w:rFonts w:ascii="Cambria Math" w:hAnsi="Cambria Math" w:cstheme="minorHAnsi"/>
                  <w:color w:val="000000" w:themeColor="text1"/>
                </w:rPr>
                <m:t>B</m:t>
              </m:r>
            </m:sub>
          </m:sSub>
          <m:d>
            <m:dPr>
              <m:ctrlPr>
                <w:rPr>
                  <w:rFonts w:ascii="Cambria Math" w:hAnsi="Cambria Math" w:cstheme="minorHAnsi"/>
                  <w:i/>
                  <w:iCs/>
                  <w:color w:val="000000" w:themeColor="text1"/>
                </w:rPr>
              </m:ctrlPr>
            </m:dPr>
            <m:e>
              <m:r>
                <w:rPr>
                  <w:rFonts w:ascii="Cambria Math" w:hAnsi="Cambria Math" w:cstheme="minorHAnsi"/>
                  <w:color w:val="000000" w:themeColor="text1"/>
                </w:rPr>
                <m:t>P</m:t>
              </m:r>
            </m:e>
          </m:d>
          <m:sSub>
            <m:sSubPr>
              <m:ctrlPr>
                <w:rPr>
                  <w:rFonts w:ascii="Cambria Math" w:hAnsi="Cambria Math" w:cstheme="minorHAnsi"/>
                  <w:i/>
                  <w:iCs/>
                  <w:color w:val="000000" w:themeColor="text1"/>
                </w:rPr>
              </m:ctrlPr>
            </m:sSubPr>
            <m:e>
              <m:r>
                <w:rPr>
                  <w:rFonts w:ascii="Cambria Math" w:hAnsi="Cambria Math" w:cstheme="minorHAnsi"/>
                  <w:color w:val="000000" w:themeColor="text1"/>
                </w:rPr>
                <m:t xml:space="preserve"> h</m:t>
              </m:r>
            </m:e>
            <m:sub>
              <m:r>
                <w:rPr>
                  <w:rFonts w:ascii="Cambria Math" w:hAnsi="Cambria Math" w:cstheme="minorHAnsi"/>
                  <w:color w:val="000000" w:themeColor="text1"/>
                </w:rPr>
                <m:t>B</m:t>
              </m:r>
            </m:sub>
          </m:sSub>
          <m:d>
            <m:dPr>
              <m:ctrlPr>
                <w:rPr>
                  <w:rFonts w:ascii="Cambria Math" w:hAnsi="Cambria Math" w:cstheme="minorHAnsi"/>
                  <w:i/>
                  <w:color w:val="000000" w:themeColor="text1"/>
                </w:rPr>
              </m:ctrlPr>
            </m:dPr>
            <m:e>
              <m:r>
                <w:rPr>
                  <w:rFonts w:ascii="Cambria Math" w:hAnsi="Cambria Math" w:cstheme="minorHAnsi"/>
                  <w:color w:val="000000" w:themeColor="text1"/>
                </w:rPr>
                <m:t>S</m:t>
              </m:r>
            </m:e>
          </m:d>
          <m:sSub>
            <m:sSubPr>
              <m:ctrlPr>
                <w:rPr>
                  <w:rFonts w:ascii="Cambria Math" w:hAnsi="Cambria Math" w:cstheme="minorHAnsi"/>
                  <w:i/>
                  <w:iCs/>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CB</m:t>
              </m:r>
            </m:sub>
          </m:sSub>
          <m:r>
            <w:rPr>
              <w:rFonts w:ascii="Cambria Math" w:hAnsi="Cambria Math" w:cstheme="minorHAnsi"/>
              <w:color w:val="000000" w:themeColor="text1"/>
            </w:rPr>
            <m:t xml:space="preserve">+ </m:t>
          </m:r>
          <m:sSub>
            <m:sSubPr>
              <m:ctrlPr>
                <w:rPr>
                  <w:rFonts w:ascii="Cambria Math" w:hAnsi="Cambria Math" w:cstheme="minorHAnsi"/>
                  <w:i/>
                  <w:iCs/>
                  <w:color w:val="000000" w:themeColor="text1"/>
                </w:rPr>
              </m:ctrlPr>
            </m:sSubPr>
            <m:e>
              <m:r>
                <w:rPr>
                  <w:rFonts w:ascii="Cambria Math" w:hAnsi="Cambria Math" w:cstheme="minorHAnsi"/>
                  <w:color w:val="000000" w:themeColor="text1"/>
                </w:rPr>
                <m:t>α</m:t>
              </m:r>
            </m:e>
            <m:sub>
              <m:r>
                <w:rPr>
                  <w:rFonts w:ascii="Cambria Math" w:hAnsi="Cambria Math" w:cstheme="minorHAnsi"/>
                  <w:color w:val="000000" w:themeColor="text1"/>
                </w:rPr>
                <m:t>P</m:t>
              </m:r>
            </m:sub>
          </m:sSub>
          <m:d>
            <m:dPr>
              <m:ctrlPr>
                <w:rPr>
                  <w:rFonts w:ascii="Cambria Math" w:hAnsi="Cambria Math" w:cstheme="minorHAnsi"/>
                  <w:i/>
                  <w:iCs/>
                  <w:color w:val="000000" w:themeColor="text1"/>
                </w:rPr>
              </m:ctrlPr>
            </m:dPr>
            <m:e>
              <m:sSub>
                <m:sSubPr>
                  <m:ctrlPr>
                    <w:rPr>
                      <w:rFonts w:ascii="Cambria Math" w:hAnsi="Cambria Math" w:cstheme="minorHAnsi"/>
                      <w:i/>
                      <w:iCs/>
                      <w:color w:val="000000" w:themeColor="text1"/>
                    </w:rPr>
                  </m:ctrlPr>
                </m:sSubPr>
                <m:e>
                  <m:r>
                    <w:rPr>
                      <w:rFonts w:ascii="Cambria Math" w:hAnsi="Cambria Math" w:cstheme="minorHAnsi"/>
                      <w:color w:val="000000" w:themeColor="text1"/>
                    </w:rPr>
                    <m:t>P</m:t>
                  </m:r>
                </m:e>
                <m:sub>
                  <m:r>
                    <w:rPr>
                      <w:rFonts w:ascii="Cambria Math" w:hAnsi="Cambria Math" w:cstheme="minorHAnsi"/>
                      <w:color w:val="000000" w:themeColor="text1"/>
                    </w:rPr>
                    <m:t xml:space="preserve"> </m:t>
                  </m:r>
                  <m:r>
                    <w:rPr>
                      <w:rFonts w:ascii="Cambria Math" w:hAnsi="Cambria Math" w:cstheme="minorHAnsi"/>
                      <w:color w:val="000000" w:themeColor="text1"/>
                    </w:rPr>
                    <m:t>b</m:t>
                  </m:r>
                </m:sub>
              </m:sSub>
              <m:r>
                <w:rPr>
                  <w:rFonts w:ascii="Cambria Math" w:hAnsi="Cambria Math" w:cstheme="minorHAnsi"/>
                  <w:color w:val="000000" w:themeColor="text1"/>
                </w:rPr>
                <m:t>-</m:t>
              </m:r>
              <m:r>
                <w:rPr>
                  <w:rFonts w:ascii="Cambria Math" w:hAnsi="Cambria Math" w:cstheme="minorHAnsi"/>
                  <w:color w:val="000000" w:themeColor="text1"/>
                </w:rPr>
                <m:t xml:space="preserve"> </m:t>
              </m:r>
              <m:r>
                <w:rPr>
                  <w:rFonts w:ascii="Cambria Math" w:hAnsi="Cambria Math" w:cstheme="minorHAnsi"/>
                  <w:color w:val="000000" w:themeColor="text1"/>
                </w:rPr>
                <m:t>P</m:t>
              </m:r>
            </m:e>
          </m:d>
        </m:oMath>
      </m:oMathPara>
    </w:p>
    <w:p w14:paraId="3B128BA4" w14:textId="77777777" w:rsidR="00CB7578" w:rsidRPr="004261DD" w:rsidRDefault="00CB7578" w:rsidP="00CB7578">
      <w:pPr>
        <w:jc w:val="both"/>
        <w:rPr>
          <w:rFonts w:eastAsiaTheme="minorEastAsia" w:cstheme="minorHAnsi"/>
          <w:iCs/>
          <w:color w:val="000000" w:themeColor="text1"/>
        </w:rPr>
      </w:pPr>
      <w:r w:rsidRPr="004261DD">
        <w:rPr>
          <w:rFonts w:eastAsiaTheme="minorEastAsia" w:cstheme="minorHAnsi"/>
          <w:iCs/>
          <w:color w:val="000000" w:themeColor="text1"/>
        </w:rPr>
        <w:t xml:space="preserve">where </w:t>
      </w:r>
      <m:oMath>
        <m:sSubSup>
          <m:sSubSupPr>
            <m:ctrlPr>
              <w:rPr>
                <w:rFonts w:ascii="Cambria Math" w:eastAsiaTheme="minorEastAsia" w:hAnsi="Cambria Math" w:cstheme="minorHAnsi"/>
                <w:i/>
                <w:iCs/>
                <w:color w:val="000000" w:themeColor="text1"/>
              </w:rPr>
            </m:ctrlPr>
          </m:sSubSupPr>
          <m:e>
            <m:r>
              <w:rPr>
                <w:rFonts w:ascii="Cambria Math" w:eastAsiaTheme="minorEastAsia" w:hAnsi="Cambria Math" w:cstheme="minorHAnsi"/>
                <w:color w:val="000000" w:themeColor="text1"/>
              </w:rPr>
              <m:t>y</m:t>
            </m:r>
          </m:e>
          <m:sub>
            <m:r>
              <w:rPr>
                <w:rFonts w:ascii="Cambria Math" w:eastAsiaTheme="minorEastAsia" w:hAnsi="Cambria Math" w:cstheme="minorHAnsi"/>
                <w:color w:val="000000" w:themeColor="text1"/>
              </w:rPr>
              <m:t>B</m:t>
            </m:r>
          </m:sub>
          <m:sup>
            <m:r>
              <w:rPr>
                <w:rFonts w:ascii="Cambria Math" w:eastAsiaTheme="minorEastAsia" w:hAnsi="Cambria Math" w:cstheme="minorHAnsi"/>
                <w:color w:val="000000" w:themeColor="text1"/>
              </w:rPr>
              <m:t>P</m:t>
            </m:r>
          </m:sup>
        </m:sSubSup>
      </m:oMath>
      <w:r w:rsidRPr="004261DD">
        <w:rPr>
          <w:rFonts w:eastAsiaTheme="minorEastAsia" w:cstheme="minorHAnsi"/>
          <w:iCs/>
          <w:color w:val="000000" w:themeColor="text1"/>
        </w:rPr>
        <w:t xml:space="preserve"> is the yield in cells μM</w:t>
      </w:r>
      <w:r w:rsidRPr="004261DD">
        <w:rPr>
          <w:rFonts w:eastAsiaTheme="minorEastAsia" w:cstheme="minorHAnsi"/>
          <w:iCs/>
          <w:color w:val="000000" w:themeColor="text1"/>
          <w:vertAlign w:val="superscript"/>
        </w:rPr>
        <w:t>-1</w:t>
      </w:r>
      <w:r w:rsidRPr="004261DD">
        <w:rPr>
          <w:rFonts w:eastAsiaTheme="minorEastAsia" w:cstheme="minorHAnsi"/>
          <w:iCs/>
          <w:color w:val="000000" w:themeColor="text1"/>
        </w:rPr>
        <w:t xml:space="preserve"> of group B on phosphorus. </w:t>
      </w:r>
    </w:p>
    <w:p w14:paraId="4282178D" w14:textId="77777777" w:rsidR="00CB7578" w:rsidRDefault="00CB7578" w:rsidP="00AA195D">
      <w:pPr>
        <w:rPr>
          <w:color w:val="000000" w:themeColor="text1"/>
        </w:rPr>
      </w:pPr>
    </w:p>
    <w:p w14:paraId="2A40FCA5" w14:textId="3170DA90" w:rsidR="007B3C13" w:rsidRPr="00703E3A" w:rsidRDefault="00340A32" w:rsidP="002B4D16">
      <w:pPr>
        <w:pStyle w:val="Heading2"/>
      </w:pPr>
      <w:r>
        <w:t>Experimental Design</w:t>
      </w:r>
    </w:p>
    <w:p w14:paraId="05E978A9" w14:textId="1224E791" w:rsidR="00E71FF9" w:rsidRPr="005C5CE3" w:rsidRDefault="004D1B5F" w:rsidP="005C5CE3">
      <w:pPr>
        <w:rPr>
          <w:color w:val="000000" w:themeColor="text1"/>
        </w:rPr>
      </w:pPr>
      <w:r>
        <w:rPr>
          <w:color w:val="000000" w:themeColor="text1"/>
        </w:rPr>
        <w:t>E</w:t>
      </w:r>
      <w:r w:rsidR="0078688C">
        <w:rPr>
          <w:color w:val="000000" w:themeColor="text1"/>
        </w:rPr>
        <w:t>xperiments of Bush et al</w:t>
      </w:r>
      <w:r w:rsidR="00765028">
        <w:rPr>
          <w:color w:val="000000" w:themeColor="text1"/>
        </w:rPr>
        <w:t xml:space="preserve"> (2017)</w:t>
      </w:r>
      <w:r>
        <w:rPr>
          <w:color w:val="000000" w:themeColor="text1"/>
        </w:rPr>
        <w:t xml:space="preserve"> revolved around changing only </w:t>
      </w:r>
      <w:r w:rsidR="00B16D1E">
        <w:rPr>
          <w:color w:val="000000" w:themeColor="text1"/>
        </w:rPr>
        <w:t>oxygen diffusivity</w:t>
      </w:r>
      <w:r w:rsidR="0066521D">
        <w:rPr>
          <w:color w:val="000000" w:themeColor="text1"/>
        </w:rPr>
        <w:t xml:space="preserve"> to induce regime shifts.</w:t>
      </w:r>
      <w:r w:rsidR="00B16D1E">
        <w:rPr>
          <w:color w:val="000000" w:themeColor="text1"/>
        </w:rPr>
        <w:t xml:space="preserve"> </w:t>
      </w:r>
      <w:r w:rsidR="0066521D">
        <w:rPr>
          <w:color w:val="000000" w:themeColor="text1"/>
        </w:rPr>
        <w:t>This</w:t>
      </w:r>
      <w:r w:rsidR="00B16D1E">
        <w:rPr>
          <w:color w:val="000000" w:themeColor="text1"/>
        </w:rPr>
        <w:t xml:space="preserve"> work</w:t>
      </w:r>
      <w:r w:rsidR="0092602D">
        <w:rPr>
          <w:color w:val="000000" w:themeColor="text1"/>
        </w:rPr>
        <w:t>, however,</w:t>
      </w:r>
      <w:r w:rsidR="00083CDC">
        <w:rPr>
          <w:color w:val="000000" w:themeColor="text1"/>
        </w:rPr>
        <w:t xml:space="preserve"> modified both diffusivit</w:t>
      </w:r>
      <w:r w:rsidR="0066521D">
        <w:rPr>
          <w:color w:val="000000" w:themeColor="text1"/>
        </w:rPr>
        <w:t>ie</w:t>
      </w:r>
      <w:r w:rsidR="00394F37">
        <w:rPr>
          <w:color w:val="000000" w:themeColor="text1"/>
        </w:rPr>
        <w:t>s</w:t>
      </w:r>
      <w:r w:rsidR="00083CDC">
        <w:rPr>
          <w:color w:val="000000" w:themeColor="text1"/>
        </w:rPr>
        <w:t xml:space="preserve"> of </w:t>
      </w:r>
      <w:proofErr w:type="spellStart"/>
      <w:r w:rsidR="00083CDC">
        <w:rPr>
          <w:color w:val="000000" w:themeColor="text1"/>
        </w:rPr>
        <w:t>sulfur</w:t>
      </w:r>
      <w:proofErr w:type="spellEnd"/>
      <w:r w:rsidR="00083CDC">
        <w:rPr>
          <w:color w:val="000000" w:themeColor="text1"/>
        </w:rPr>
        <w:t xml:space="preserve"> and oxygen</w:t>
      </w:r>
      <w:r w:rsidR="0092602D">
        <w:rPr>
          <w:color w:val="000000" w:themeColor="text1"/>
        </w:rPr>
        <w:t xml:space="preserve"> to maintain the ba</w:t>
      </w:r>
      <w:r w:rsidR="00394F37">
        <w:rPr>
          <w:color w:val="000000" w:themeColor="text1"/>
        </w:rPr>
        <w:t xml:space="preserve">lanced conditions. Thus, when oxygen diffusivity </w:t>
      </w:r>
      <w:r w:rsidR="00A26700">
        <w:rPr>
          <w:color w:val="000000" w:themeColor="text1"/>
        </w:rPr>
        <w:t>was</w:t>
      </w:r>
      <w:r w:rsidR="00394F37">
        <w:rPr>
          <w:color w:val="000000" w:themeColor="text1"/>
        </w:rPr>
        <w:t xml:space="preserve"> increase</w:t>
      </w:r>
      <w:r w:rsidR="00A26700">
        <w:rPr>
          <w:color w:val="000000" w:themeColor="text1"/>
        </w:rPr>
        <w:t>d</w:t>
      </w:r>
      <w:r w:rsidR="00394F37">
        <w:rPr>
          <w:color w:val="000000" w:themeColor="text1"/>
        </w:rPr>
        <w:t xml:space="preserve"> the one </w:t>
      </w:r>
      <w:r w:rsidR="00290262">
        <w:rPr>
          <w:color w:val="000000" w:themeColor="text1"/>
        </w:rPr>
        <w:t xml:space="preserve">of </w:t>
      </w:r>
      <w:proofErr w:type="spellStart"/>
      <w:r w:rsidR="00394F37">
        <w:rPr>
          <w:color w:val="000000" w:themeColor="text1"/>
        </w:rPr>
        <w:t>sulfur</w:t>
      </w:r>
      <w:proofErr w:type="spellEnd"/>
      <w:r w:rsidR="00A26700">
        <w:rPr>
          <w:color w:val="000000" w:themeColor="text1"/>
        </w:rPr>
        <w:t xml:space="preserve"> was decreased with the same rate and vice-versa. </w:t>
      </w:r>
      <w:r w:rsidR="0074563D">
        <w:rPr>
          <w:color w:val="000000" w:themeColor="text1"/>
        </w:rPr>
        <w:t>To find stable states, the condition wh</w:t>
      </w:r>
      <w:r w:rsidR="0085333A">
        <w:rPr>
          <w:color w:val="000000" w:themeColor="text1"/>
        </w:rPr>
        <w:t xml:space="preserve">ere tipping </w:t>
      </w:r>
      <w:r w:rsidR="00487EDF">
        <w:rPr>
          <w:color w:val="000000" w:themeColor="text1"/>
        </w:rPr>
        <w:t>points</w:t>
      </w:r>
      <w:r w:rsidR="0085333A">
        <w:rPr>
          <w:color w:val="000000" w:themeColor="text1"/>
        </w:rPr>
        <w:t xml:space="preserve"> become fixed, </w:t>
      </w:r>
      <w:r w:rsidR="00986764">
        <w:rPr>
          <w:color w:val="000000" w:themeColor="text1"/>
        </w:rPr>
        <w:t xml:space="preserve">two </w:t>
      </w:r>
      <w:r w:rsidR="00764465">
        <w:rPr>
          <w:color w:val="000000" w:themeColor="text1"/>
        </w:rPr>
        <w:t xml:space="preserve">stepwise </w:t>
      </w:r>
      <w:r w:rsidR="00986764">
        <w:rPr>
          <w:color w:val="000000" w:themeColor="text1"/>
        </w:rPr>
        <w:t xml:space="preserve">simulations in each direction </w:t>
      </w:r>
      <w:r w:rsidR="003577FF">
        <w:rPr>
          <w:color w:val="000000" w:themeColor="text1"/>
        </w:rPr>
        <w:t xml:space="preserve">of </w:t>
      </w:r>
      <w:r w:rsidR="00986764">
        <w:rPr>
          <w:color w:val="000000" w:themeColor="text1"/>
        </w:rPr>
        <w:t>diffus</w:t>
      </w:r>
      <w:r w:rsidR="0000126B">
        <w:rPr>
          <w:color w:val="000000" w:themeColor="text1"/>
        </w:rPr>
        <w:t xml:space="preserve">ivity change </w:t>
      </w:r>
      <w:r w:rsidR="003577FF">
        <w:rPr>
          <w:color w:val="000000" w:themeColor="text1"/>
        </w:rPr>
        <w:t xml:space="preserve">were made. </w:t>
      </w:r>
      <w:r w:rsidR="00365B4B">
        <w:rPr>
          <w:color w:val="000000" w:themeColor="text1"/>
        </w:rPr>
        <w:t>For 300 uni</w:t>
      </w:r>
      <w:r w:rsidR="00FF7281">
        <w:rPr>
          <w:color w:val="000000" w:themeColor="text1"/>
        </w:rPr>
        <w:t>f</w:t>
      </w:r>
      <w:r w:rsidR="00365B4B">
        <w:rPr>
          <w:color w:val="000000" w:themeColor="text1"/>
        </w:rPr>
        <w:t>ormly distributed values</w:t>
      </w:r>
      <w:r w:rsidR="00FF7281">
        <w:rPr>
          <w:color w:val="000000" w:themeColor="text1"/>
        </w:rPr>
        <w:t xml:space="preserve"> in a range </w:t>
      </w:r>
      <w:r w:rsidR="00FF7281" w:rsidRPr="00B52B4F">
        <w:rPr>
          <w:color w:val="FF0000"/>
        </w:rPr>
        <w:t xml:space="preserve">from </w:t>
      </w:r>
      <w:r w:rsidR="00B52B4F" w:rsidRPr="00B52B4F">
        <w:rPr>
          <w:color w:val="FF0000"/>
        </w:rPr>
        <w:t>0 to -2 (log</w:t>
      </w:r>
      <w:r w:rsidR="00B52B4F" w:rsidRPr="00B52B4F">
        <w:rPr>
          <w:color w:val="FF0000"/>
          <w:vertAlign w:val="subscript"/>
        </w:rPr>
        <w:t>10</w:t>
      </w:r>
      <w:r w:rsidR="00B52B4F" w:rsidRPr="00B52B4F">
        <w:rPr>
          <w:color w:val="FF0000"/>
        </w:rPr>
        <w:t>h</w:t>
      </w:r>
      <w:r w:rsidR="00B52B4F" w:rsidRPr="00B52B4F">
        <w:rPr>
          <w:color w:val="FF0000"/>
          <w:vertAlign w:val="superscript"/>
        </w:rPr>
        <w:t>-1</w:t>
      </w:r>
      <w:r w:rsidR="00B52B4F" w:rsidRPr="00B52B4F">
        <w:rPr>
          <w:color w:val="FF0000"/>
        </w:rPr>
        <w:t>)</w:t>
      </w:r>
      <w:r w:rsidR="00B52B4F">
        <w:rPr>
          <w:color w:val="FF0000"/>
        </w:rPr>
        <w:t xml:space="preserve"> </w:t>
      </w:r>
      <w:r w:rsidR="009E44C1">
        <w:rPr>
          <w:color w:val="000000" w:themeColor="text1"/>
        </w:rPr>
        <w:t>dynamics were simulated for 10</w:t>
      </w:r>
      <w:r w:rsidR="009E44C1">
        <w:rPr>
          <w:color w:val="000000" w:themeColor="text1"/>
          <w:vertAlign w:val="superscript"/>
        </w:rPr>
        <w:t>6</w:t>
      </w:r>
      <w:r w:rsidR="009E44C1">
        <w:rPr>
          <w:color w:val="000000" w:themeColor="text1"/>
        </w:rPr>
        <w:t xml:space="preserve"> hours</w:t>
      </w:r>
      <w:r w:rsidR="005A7968">
        <w:rPr>
          <w:color w:val="000000" w:themeColor="text1"/>
        </w:rPr>
        <w:t>, being sufficient for the</w:t>
      </w:r>
      <w:r w:rsidR="00801F80">
        <w:rPr>
          <w:color w:val="000000" w:themeColor="text1"/>
        </w:rPr>
        <w:t>m</w:t>
      </w:r>
      <w:r w:rsidR="005A7968">
        <w:rPr>
          <w:color w:val="000000" w:themeColor="text1"/>
        </w:rPr>
        <w:t xml:space="preserve"> to b</w:t>
      </w:r>
      <w:r w:rsidR="003C389F">
        <w:rPr>
          <w:color w:val="000000" w:themeColor="text1"/>
        </w:rPr>
        <w:t>ecome stable</w:t>
      </w:r>
      <w:r w:rsidR="0068585E">
        <w:rPr>
          <w:color w:val="000000" w:themeColor="text1"/>
        </w:rPr>
        <w:t>.</w:t>
      </w:r>
      <w:r w:rsidR="00C074D8">
        <w:rPr>
          <w:color w:val="000000" w:themeColor="text1"/>
        </w:rPr>
        <w:t xml:space="preserve"> </w:t>
      </w:r>
      <w:r w:rsidR="00130BD5">
        <w:rPr>
          <w:color w:val="000000" w:themeColor="text1"/>
        </w:rPr>
        <w:t>Simulations in both directions were</w:t>
      </w:r>
      <w:r w:rsidR="0068585E">
        <w:rPr>
          <w:color w:val="000000" w:themeColor="text1"/>
        </w:rPr>
        <w:t xml:space="preserve"> </w:t>
      </w:r>
      <w:r w:rsidR="009A7637">
        <w:rPr>
          <w:color w:val="000000" w:themeColor="text1"/>
        </w:rPr>
        <w:t xml:space="preserve">initialized with </w:t>
      </w:r>
      <w:r w:rsidR="0068585E">
        <w:rPr>
          <w:color w:val="000000" w:themeColor="text1"/>
        </w:rPr>
        <w:t>functional groups</w:t>
      </w:r>
      <w:r w:rsidR="007F3A6A">
        <w:rPr>
          <w:color w:val="000000" w:themeColor="text1"/>
        </w:rPr>
        <w:t xml:space="preserve"> </w:t>
      </w:r>
      <w:r w:rsidR="009A7637">
        <w:rPr>
          <w:color w:val="000000" w:themeColor="text1"/>
        </w:rPr>
        <w:t>being equally abundant</w:t>
      </w:r>
      <w:r w:rsidR="007F3A6A">
        <w:rPr>
          <w:color w:val="000000" w:themeColor="text1"/>
        </w:rPr>
        <w:t xml:space="preserve"> with 10</w:t>
      </w:r>
      <w:r w:rsidR="007F3A6A">
        <w:rPr>
          <w:color w:val="000000" w:themeColor="text1"/>
          <w:vertAlign w:val="superscript"/>
        </w:rPr>
        <w:t>5</w:t>
      </w:r>
      <w:r w:rsidR="007F3A6A">
        <w:rPr>
          <w:color w:val="000000" w:themeColor="text1"/>
        </w:rPr>
        <w:t xml:space="preserve"> cells</w:t>
      </w:r>
      <w:r w:rsidR="00130BD5">
        <w:rPr>
          <w:color w:val="000000" w:themeColor="text1"/>
        </w:rPr>
        <w:t xml:space="preserve"> L</w:t>
      </w:r>
      <w:r w:rsidR="00130BD5">
        <w:rPr>
          <w:color w:val="000000" w:themeColor="text1"/>
          <w:vertAlign w:val="superscript"/>
        </w:rPr>
        <w:t>-1</w:t>
      </w:r>
      <w:r w:rsidR="0062224C">
        <w:rPr>
          <w:color w:val="000000" w:themeColor="text1"/>
        </w:rPr>
        <w:t xml:space="preserve">. To avoid critically low abundances of either group </w:t>
      </w:r>
      <w:r w:rsidR="008474CB">
        <w:rPr>
          <w:color w:val="000000" w:themeColor="text1"/>
        </w:rPr>
        <w:t xml:space="preserve">causing computational </w:t>
      </w:r>
      <w:r w:rsidR="00905328">
        <w:rPr>
          <w:color w:val="000000" w:themeColor="text1"/>
        </w:rPr>
        <w:t>interference</w:t>
      </w:r>
      <w:r w:rsidR="00377BA5">
        <w:rPr>
          <w:color w:val="000000" w:themeColor="text1"/>
        </w:rPr>
        <w:t>,</w:t>
      </w:r>
      <w:r w:rsidR="008474CB">
        <w:rPr>
          <w:color w:val="000000" w:themeColor="text1"/>
        </w:rPr>
        <w:t xml:space="preserve"> </w:t>
      </w:r>
      <w:r w:rsidR="0062224C">
        <w:rPr>
          <w:color w:val="000000" w:themeColor="text1"/>
        </w:rPr>
        <w:t>1 cell L</w:t>
      </w:r>
      <w:r w:rsidR="0062224C">
        <w:rPr>
          <w:color w:val="000000" w:themeColor="text1"/>
          <w:vertAlign w:val="superscript"/>
        </w:rPr>
        <w:t xml:space="preserve">-1 </w:t>
      </w:r>
      <w:r w:rsidR="00A46E18">
        <w:rPr>
          <w:color w:val="000000" w:themeColor="text1"/>
        </w:rPr>
        <w:t>w</w:t>
      </w:r>
      <w:r w:rsidR="00377BA5">
        <w:rPr>
          <w:color w:val="000000" w:themeColor="text1"/>
        </w:rPr>
        <w:t>as</w:t>
      </w:r>
      <w:r w:rsidR="00A46E18">
        <w:rPr>
          <w:color w:val="000000" w:themeColor="text1"/>
        </w:rPr>
        <w:t xml:space="preserve"> added every 1000 hours</w:t>
      </w:r>
      <w:r w:rsidR="00377BA5">
        <w:rPr>
          <w:color w:val="000000" w:themeColor="text1"/>
        </w:rPr>
        <w:t xml:space="preserve"> to all biological state variables</w:t>
      </w:r>
      <w:r w:rsidR="00905328">
        <w:rPr>
          <w:color w:val="000000" w:themeColor="text1"/>
        </w:rPr>
        <w:t>.</w:t>
      </w:r>
      <w:r w:rsidR="00A46E18">
        <w:rPr>
          <w:color w:val="000000" w:themeColor="text1"/>
        </w:rPr>
        <w:t xml:space="preserve"> </w:t>
      </w:r>
      <w:r w:rsidR="00503F8C">
        <w:rPr>
          <w:color w:val="000000" w:themeColor="text1"/>
        </w:rPr>
        <w:t>Simulations of the parameteri</w:t>
      </w:r>
      <w:r w:rsidR="0058256C">
        <w:rPr>
          <w:color w:val="000000" w:themeColor="text1"/>
        </w:rPr>
        <w:t xml:space="preserve">zed system are performed with the </w:t>
      </w:r>
      <w:proofErr w:type="spellStart"/>
      <w:r w:rsidR="0058256C">
        <w:rPr>
          <w:color w:val="000000" w:themeColor="text1"/>
        </w:rPr>
        <w:t>radau</w:t>
      </w:r>
      <w:proofErr w:type="spellEnd"/>
      <w:r w:rsidR="0058256C">
        <w:rPr>
          <w:color w:val="000000" w:themeColor="text1"/>
        </w:rPr>
        <w:t xml:space="preserve"> method being implemented into a </w:t>
      </w:r>
      <w:proofErr w:type="spellStart"/>
      <w:r w:rsidR="0058256C">
        <w:rPr>
          <w:color w:val="000000" w:themeColor="text1"/>
        </w:rPr>
        <w:t>spatio</w:t>
      </w:r>
      <w:proofErr w:type="spellEnd"/>
      <w:r w:rsidR="0058256C">
        <w:rPr>
          <w:color w:val="000000" w:themeColor="text1"/>
        </w:rPr>
        <w:t>-temporal</w:t>
      </w:r>
      <w:r w:rsidR="007744F8">
        <w:rPr>
          <w:color w:val="000000" w:themeColor="text1"/>
        </w:rPr>
        <w:t xml:space="preserve"> modelling framework</w:t>
      </w:r>
      <w:r w:rsidR="007744F8">
        <w:rPr>
          <w:color w:val="000000" w:themeColor="text1"/>
        </w:rPr>
        <w:fldChar w:fldCharType="begin"/>
      </w:r>
      <w:r w:rsidR="009E3EA8">
        <w:rPr>
          <w:color w:val="000000" w:themeColor="text1"/>
        </w:rPr>
        <w:instrText xml:space="preserve"> ADDIN ZOTERO_ITEM CSL_CITATION {"citationID":"OHePg8qe","properties":{"formattedCitation":"(Hairer and Wanner 1999)","plainCitation":"(Hairer and Wanner 1999)","noteIndex":0},"citationItems":[{"id":39,"uris":["http://zotero.org/users/10084904/items/4VRKMDG9"],"itemData":{"id":39,"type":"article-journal","abstract":"Radau IIA methods are successful algorithms for the numerical solution of stiff differential equations. This article describes RADAU, a new implementation of these methods with a variable order strategy. The paper starts with a survey on the historical development of the methods and the discoveries of their theoretical properties. Numerical experiments illustrate the behaviour of the code.","container-title":"Journal of Computational and Applied Mathematics","DOI":"10.1016/S0377-0427(99)00134-X","ISSN":"0377-0427","issue":"1","journalAbbreviation":"Journal of Computational and Applied Mathematics","language":"en","page":"93-111","source":"ScienceDirect","title":"Stiff differential equations solved by Radau methods","volume":"111","author":[{"family":"Hairer","given":"Ernst"},{"family":"Wanner","given":"Gerhard"}],"issued":{"date-parts":[["1999",11,15]]}}}],"schema":"https://github.com/citation-style-language/schema/raw/master/csl-citation.json"} </w:instrText>
      </w:r>
      <w:r w:rsidR="007744F8">
        <w:rPr>
          <w:color w:val="000000" w:themeColor="text1"/>
        </w:rPr>
        <w:fldChar w:fldCharType="separate"/>
      </w:r>
      <w:r w:rsidR="009E3EA8">
        <w:rPr>
          <w:rFonts w:ascii="Calibri" w:hAnsi="Calibri" w:cs="Calibri"/>
          <w:szCs w:val="24"/>
        </w:rPr>
        <w:t>(</w:t>
      </w:r>
      <w:proofErr w:type="spellStart"/>
      <w:r w:rsidR="009E3EA8">
        <w:rPr>
          <w:rFonts w:ascii="Calibri" w:hAnsi="Calibri" w:cs="Calibri"/>
          <w:szCs w:val="24"/>
        </w:rPr>
        <w:t>Hairer</w:t>
      </w:r>
      <w:proofErr w:type="spellEnd"/>
      <w:r w:rsidR="009E3EA8">
        <w:rPr>
          <w:rFonts w:ascii="Calibri" w:hAnsi="Calibri" w:cs="Calibri"/>
          <w:szCs w:val="24"/>
        </w:rPr>
        <w:t xml:space="preserve"> and Wanner 1999)</w:t>
      </w:r>
      <w:r w:rsidR="007744F8">
        <w:rPr>
          <w:color w:val="000000" w:themeColor="text1"/>
        </w:rPr>
        <w:fldChar w:fldCharType="end"/>
      </w:r>
      <w:r w:rsidR="007744F8">
        <w:rPr>
          <w:color w:val="000000" w:themeColor="text1"/>
        </w:rPr>
        <w:t xml:space="preserve">. </w:t>
      </w:r>
      <w:r w:rsidR="00221ED3">
        <w:rPr>
          <w:color w:val="000000" w:themeColor="text1"/>
        </w:rPr>
        <w:t xml:space="preserve">Thus, the final </w:t>
      </w:r>
      <w:r w:rsidR="00221ED3">
        <w:rPr>
          <w:color w:val="000000" w:themeColor="text1"/>
        </w:rPr>
        <w:lastRenderedPageBreak/>
        <w:t>condition of every combination of</w:t>
      </w:r>
      <w:r w:rsidR="00734866">
        <w:rPr>
          <w:color w:val="000000" w:themeColor="text1"/>
        </w:rPr>
        <w:t xml:space="preserve"> diffusivity values becomes the initial condition </w:t>
      </w:r>
      <w:r w:rsidR="00DC4B57">
        <w:rPr>
          <w:color w:val="000000" w:themeColor="text1"/>
        </w:rPr>
        <w:t>for simulating the next values</w:t>
      </w:r>
      <w:r w:rsidR="00C71D57">
        <w:rPr>
          <w:color w:val="000000" w:themeColor="text1"/>
        </w:rPr>
        <w:t xml:space="preserve">. Once the simulation parameters for </w:t>
      </w:r>
      <w:r w:rsidR="009B1B6D">
        <w:rPr>
          <w:color w:val="000000" w:themeColor="text1"/>
        </w:rPr>
        <w:t>a stable system were obtained</w:t>
      </w:r>
      <w:r w:rsidR="001B19D9">
        <w:rPr>
          <w:color w:val="000000" w:themeColor="text1"/>
        </w:rPr>
        <w:t>, an</w:t>
      </w:r>
      <w:r w:rsidR="0058368F">
        <w:rPr>
          <w:color w:val="000000" w:themeColor="text1"/>
        </w:rPr>
        <w:t xml:space="preserve"> unstable equilibri</w:t>
      </w:r>
      <w:r w:rsidR="00AD2AF8">
        <w:rPr>
          <w:color w:val="000000" w:themeColor="text1"/>
        </w:rPr>
        <w:t>um may be simulated.</w:t>
      </w:r>
      <w:r w:rsidR="00FF2562">
        <w:rPr>
          <w:color w:val="000000" w:themeColor="text1"/>
        </w:rPr>
        <w:t xml:space="preserve"> Given theoretical conditions</w:t>
      </w:r>
      <w:r w:rsidR="00684812">
        <w:rPr>
          <w:color w:val="000000" w:themeColor="text1"/>
        </w:rPr>
        <w:fldChar w:fldCharType="begin"/>
      </w:r>
      <w:r w:rsidR="009E3EA8">
        <w:rPr>
          <w:color w:val="000000" w:themeColor="text1"/>
        </w:rPr>
        <w:instrText xml:space="preserve"> ADDIN ZOTERO_ITEM CSL_CITATION {"citationID":"q8lnq3gl","properties":{"formattedCitation":"(Scheffer et al. 2001)","plainCitation":"(Scheffer et al. 2001)","noteIndex":0},"citationItems":[{"id":32,"uris":["http://zotero.org/users/10084904/items/AQRXHRSM"],"itemData":{"id":32,"type":"article-journal","abstract":"All ecosystems are exposed to gradual changes in climate, nutrient loading, habitat fragmentation or biotic exploitation. Nature is usually assumed to respond to gradual change in a smooth way. However, studies on lakes, coral reefs, oceans, forests and arid lands have shown that smooth change can be interrupted by sudden drastic switches to a contrasting state. Although diverse events can trigger such shifts, recent studies show that a loss of resilience usually paves the way for a switch to an alternative state. This suggests that strategies for sustainable management of such ecosystems should focus on maintaining resilience.","container-title":"Nature","DOI":"10.1038/35098000","ISSN":"1476-4687","issue":"6856","language":"en","license":"2001 Macmillan Magazines Ltd.","note":"number: 6856\npublisher: Nature Publishing Group","page":"591-596","source":"www.nature.com","title":"Catastrophic shifts in ecosystems","volume":"413","author":[{"family":"Scheffer","given":"Marten"},{"family":"Carpenter","given":"Steve"},{"family":"Foley","given":"Jonathan A."},{"family":"Folke","given":"Carl"},{"family":"Walker","given":"Brian"}],"issued":{"date-parts":[["2001",10]]}}}],"schema":"https://github.com/citation-style-language/schema/raw/master/csl-citation.json"} </w:instrText>
      </w:r>
      <w:r w:rsidR="00684812">
        <w:rPr>
          <w:color w:val="000000" w:themeColor="text1"/>
        </w:rPr>
        <w:fldChar w:fldCharType="separate"/>
      </w:r>
      <w:r w:rsidR="009E3EA8">
        <w:rPr>
          <w:rFonts w:ascii="Calibri" w:hAnsi="Calibri" w:cs="Calibri"/>
          <w:szCs w:val="24"/>
        </w:rPr>
        <w:t>(Scheffer et al. 2001)</w:t>
      </w:r>
      <w:r w:rsidR="00684812">
        <w:rPr>
          <w:color w:val="000000" w:themeColor="text1"/>
        </w:rPr>
        <w:fldChar w:fldCharType="end"/>
      </w:r>
      <w:r w:rsidR="00684812">
        <w:rPr>
          <w:color w:val="000000" w:themeColor="text1"/>
        </w:rPr>
        <w:t xml:space="preserve"> </w:t>
      </w:r>
      <w:r w:rsidR="00684812" w:rsidRPr="00AD7943">
        <w:rPr>
          <w:color w:val="FF0000"/>
        </w:rPr>
        <w:t>(maybe better citation)</w:t>
      </w:r>
      <w:r w:rsidR="00AD7943">
        <w:rPr>
          <w:color w:val="FF0000"/>
        </w:rPr>
        <w:t xml:space="preserve"> </w:t>
      </w:r>
      <w:r w:rsidR="00AD7943">
        <w:rPr>
          <w:color w:val="000000" w:themeColor="text1"/>
        </w:rPr>
        <w:t xml:space="preserve">such equilibrium may occur </w:t>
      </w:r>
      <w:r w:rsidR="00606046">
        <w:rPr>
          <w:color w:val="000000" w:themeColor="text1"/>
        </w:rPr>
        <w:t>when initial conditions favour no state and no perturbation arises</w:t>
      </w:r>
      <w:r w:rsidR="007D13E3">
        <w:rPr>
          <w:color w:val="000000" w:themeColor="text1"/>
        </w:rPr>
        <w:t xml:space="preserve"> throughout the simulation. Thus, the diffusivities </w:t>
      </w:r>
      <w:r w:rsidR="00063B8F">
        <w:rPr>
          <w:color w:val="000000" w:themeColor="text1"/>
        </w:rPr>
        <w:t>were simulated in the same framework but kept</w:t>
      </w:r>
      <w:r w:rsidR="00BE5657">
        <w:rPr>
          <w:color w:val="000000" w:themeColor="text1"/>
        </w:rPr>
        <w:t xml:space="preserve"> constant, </w:t>
      </w:r>
      <w:r w:rsidR="00954470">
        <w:rPr>
          <w:color w:val="000000" w:themeColor="text1"/>
        </w:rPr>
        <w:t>enabling the balanced</w:t>
      </w:r>
      <w:r w:rsidR="00BE5657">
        <w:rPr>
          <w:color w:val="000000" w:themeColor="text1"/>
        </w:rPr>
        <w:t xml:space="preserve"> model </w:t>
      </w:r>
      <w:r w:rsidR="00954470">
        <w:rPr>
          <w:color w:val="000000" w:themeColor="text1"/>
        </w:rPr>
        <w:t xml:space="preserve">to </w:t>
      </w:r>
      <w:r w:rsidR="00470CDE">
        <w:rPr>
          <w:color w:val="000000" w:themeColor="text1"/>
        </w:rPr>
        <w:t>thrive in completely neutral environment</w:t>
      </w:r>
      <w:r w:rsidR="00BE5657">
        <w:rPr>
          <w:color w:val="000000" w:themeColor="text1"/>
        </w:rPr>
        <w:t xml:space="preserve">. </w:t>
      </w:r>
      <w:r w:rsidR="00173292">
        <w:rPr>
          <w:color w:val="000000" w:themeColor="text1"/>
        </w:rPr>
        <w:t xml:space="preserve">To proof </w:t>
      </w:r>
      <w:r w:rsidR="00D53441">
        <w:rPr>
          <w:color w:val="000000" w:themeColor="text1"/>
        </w:rPr>
        <w:t>instability</w:t>
      </w:r>
      <w:r w:rsidR="00173292">
        <w:rPr>
          <w:color w:val="000000" w:themeColor="text1"/>
        </w:rPr>
        <w:t xml:space="preserve"> of such </w:t>
      </w:r>
      <w:r w:rsidR="00D53441">
        <w:rPr>
          <w:color w:val="000000" w:themeColor="text1"/>
        </w:rPr>
        <w:t xml:space="preserve">equilibrium </w:t>
      </w:r>
      <w:r w:rsidR="008903F8">
        <w:rPr>
          <w:color w:val="000000" w:themeColor="text1"/>
        </w:rPr>
        <w:t xml:space="preserve">the simulation was run without adding the </w:t>
      </w:r>
      <w:r w:rsidR="00AA6B74">
        <w:rPr>
          <w:color w:val="000000" w:themeColor="text1"/>
        </w:rPr>
        <w:t xml:space="preserve">cells </w:t>
      </w:r>
      <w:r w:rsidR="007B4291">
        <w:rPr>
          <w:color w:val="000000" w:themeColor="text1"/>
        </w:rPr>
        <w:t>and with</w:t>
      </w:r>
      <w:r w:rsidR="00A81850">
        <w:rPr>
          <w:color w:val="000000" w:themeColor="text1"/>
        </w:rPr>
        <w:t>,</w:t>
      </w:r>
      <w:r w:rsidR="007B4291">
        <w:rPr>
          <w:color w:val="000000" w:themeColor="text1"/>
        </w:rPr>
        <w:t xml:space="preserve"> to mimic small perturbation</w:t>
      </w:r>
      <w:r w:rsidR="00A81850">
        <w:rPr>
          <w:color w:val="000000" w:themeColor="text1"/>
        </w:rPr>
        <w:t xml:space="preserve">s. </w:t>
      </w:r>
    </w:p>
    <w:p w14:paraId="6277F101" w14:textId="08D65DA3" w:rsidR="002B4D16" w:rsidRDefault="009C66AE" w:rsidP="009C66AE">
      <w:pPr>
        <w:pStyle w:val="Heading2"/>
      </w:pPr>
      <w:r>
        <w:t>Measures of symmetry</w:t>
      </w:r>
    </w:p>
    <w:p w14:paraId="3D0C5FFD" w14:textId="7E1C8CC0" w:rsidR="000D0B56" w:rsidRDefault="00420D36" w:rsidP="00532ED8">
      <w:r>
        <w:t>To show the symmetry that dynamics</w:t>
      </w:r>
      <w:r w:rsidR="0003110E">
        <w:t xml:space="preserve"> display, visualization of the trajectories may be </w:t>
      </w:r>
      <w:r w:rsidR="000654B8">
        <w:t xml:space="preserve">sufficient for a qualitative analysis. However, this work found a way </w:t>
      </w:r>
      <w:r w:rsidR="0023320B">
        <w:t>to quantify amounts of symmetric response</w:t>
      </w:r>
      <w:r w:rsidR="00DE41EA">
        <w:t xml:space="preserve"> by </w:t>
      </w:r>
      <w:r w:rsidR="00DF55F5">
        <w:t>combining</w:t>
      </w:r>
      <w:r w:rsidR="00DE41EA">
        <w:t xml:space="preserve"> properties of the symmetric </w:t>
      </w:r>
      <w:r w:rsidR="00B15704">
        <w:t>model</w:t>
      </w:r>
      <w:r w:rsidR="00DE41EA">
        <w:t xml:space="preserve"> </w:t>
      </w:r>
      <w:r w:rsidR="00873F0A">
        <w:t xml:space="preserve">with features </w:t>
      </w:r>
      <w:r w:rsidR="00B15704">
        <w:t>typical for hysteresis displaying systems.</w:t>
      </w:r>
      <w:r w:rsidR="002C1912">
        <w:t xml:space="preserve"> </w:t>
      </w:r>
      <w:r w:rsidR="00196790">
        <w:t>A key role in the measurem</w:t>
      </w:r>
      <w:r w:rsidR="00445B1A">
        <w:t xml:space="preserve">ent of symmetric response plays the comparison between </w:t>
      </w:r>
      <w:r w:rsidR="00D85400">
        <w:t xml:space="preserve">trajectories of opposed </w:t>
      </w:r>
      <w:r w:rsidR="00F4592F">
        <w:t>alternative stable states.</w:t>
      </w:r>
      <w:r w:rsidR="00865E09">
        <w:t xml:space="preserve"> R</w:t>
      </w:r>
      <w:r w:rsidR="00981ABF">
        <w:t>egime s</w:t>
      </w:r>
      <w:r w:rsidR="000D0B56">
        <w:t>hif</w:t>
      </w:r>
      <w:r w:rsidR="00981ABF">
        <w:t>ts</w:t>
      </w:r>
      <w:r w:rsidR="000D0B56">
        <w:t xml:space="preserve"> </w:t>
      </w:r>
      <w:r w:rsidR="00801F68">
        <w:t>to alternative stable states occur</w:t>
      </w:r>
      <w:r w:rsidR="001A0FDE">
        <w:t xml:space="preserve"> </w:t>
      </w:r>
      <w:r w:rsidR="00981ABF">
        <w:t xml:space="preserve">with varying magnitudes, </w:t>
      </w:r>
      <w:r w:rsidR="00FE32DC">
        <w:t>correlating with the effort to recover the pre-collapse state</w:t>
      </w:r>
      <w:r w:rsidR="005A4B6A">
        <w:t>. Thus, the hysteresis behaviour of a system may be characterized by shift magnitudes</w:t>
      </w:r>
      <w:r w:rsidR="00B611FF">
        <w:t xml:space="preserve"> </w:t>
      </w:r>
      <w:r w:rsidR="00303C9E">
        <w:t xml:space="preserve">of recovery and collapse of the respective </w:t>
      </w:r>
      <w:r w:rsidR="002A7494">
        <w:t xml:space="preserve">environmental states. As </w:t>
      </w:r>
      <w:r w:rsidR="00AE0494">
        <w:t>antagonistic variables in the symmetric system are driven by identical ODEs</w:t>
      </w:r>
      <w:r w:rsidR="00D63CB4">
        <w:t xml:space="preserve">, the recovery </w:t>
      </w:r>
      <w:r w:rsidR="0076262D">
        <w:t xml:space="preserve">and collapse </w:t>
      </w:r>
      <w:r w:rsidR="00D63CB4">
        <w:t xml:space="preserve">shift magnitudes </w:t>
      </w:r>
      <w:r w:rsidR="0076262D">
        <w:t xml:space="preserve">of opposed environmental state </w:t>
      </w:r>
      <w:r w:rsidR="004E06E3">
        <w:t xml:space="preserve">are expected to be identical. </w:t>
      </w:r>
      <w:r w:rsidR="008A22C5">
        <w:t xml:space="preserve">Thus, the amount of symmetric response by a system can be </w:t>
      </w:r>
      <w:r w:rsidR="00A80E07">
        <w:t xml:space="preserve">quantified by similarity of the respective shift magnitudes. Another, yet related approach </w:t>
      </w:r>
      <w:r w:rsidR="00415B65">
        <w:t xml:space="preserve">is to </w:t>
      </w:r>
      <w:r w:rsidR="000825EE">
        <w:t xml:space="preserve">calculate the area between the recovery and the collapse trajectory </w:t>
      </w:r>
      <w:r w:rsidR="00A90D0F">
        <w:t>bound by the tipping points.</w:t>
      </w:r>
      <w:r w:rsidR="00DE230A">
        <w:t xml:space="preserve"> Again, from a complete symmetric response </w:t>
      </w:r>
      <w:r w:rsidR="002F2D87">
        <w:t>such areas between antagonistic variables are expected to be identical</w:t>
      </w:r>
      <w:r w:rsidR="00CC4A34">
        <w:t>.</w:t>
      </w:r>
      <w:r w:rsidR="005A4433">
        <w:t xml:space="preserve"> This measure completes </w:t>
      </w:r>
      <w:r w:rsidR="008A7A81">
        <w:t xml:space="preserve">the </w:t>
      </w:r>
      <w:proofErr w:type="gramStart"/>
      <w:r w:rsidR="008A7A81">
        <w:t>latter</w:t>
      </w:r>
      <w:proofErr w:type="gramEnd"/>
    </w:p>
    <w:p w14:paraId="7A8FCC46" w14:textId="750260C8" w:rsidR="00CF1378" w:rsidRPr="00532ED8" w:rsidRDefault="00CF1378" w:rsidP="00532ED8">
      <w:r>
        <w:t>Combin</w:t>
      </w:r>
      <w:r w:rsidR="00257214">
        <w:t xml:space="preserve">ing </w:t>
      </w:r>
      <w:proofErr w:type="gramStart"/>
      <w:r w:rsidR="008A7A81">
        <w:t>these</w:t>
      </w:r>
      <w:r w:rsidR="00257214">
        <w:t xml:space="preserve"> two quantification of symmetric response</w:t>
      </w:r>
      <w:proofErr w:type="gramEnd"/>
      <w:r w:rsidR="00257214">
        <w:t xml:space="preserve">, allows </w:t>
      </w:r>
      <w:r w:rsidR="006511A8">
        <w:t xml:space="preserve">to </w:t>
      </w:r>
      <w:r w:rsidR="0042736C">
        <w:t>compare amounts of symmetry of the simulations of Bush et al (2017)</w:t>
      </w:r>
      <w:r w:rsidR="00260CED">
        <w:t xml:space="preserve"> and this works model from to related, yet different perspectives</w:t>
      </w:r>
    </w:p>
    <w:p w14:paraId="6664A9C6" w14:textId="48831570" w:rsidR="00923238" w:rsidRPr="009574C8" w:rsidRDefault="00896F6B" w:rsidP="00923238">
      <w:r>
        <w:t xml:space="preserve">Comparing </w:t>
      </w:r>
      <w:r w:rsidR="00404B2F">
        <w:t>dynamics resulting from the symmetric model to the ones of the model by Bush et al (2017)</w:t>
      </w:r>
      <w:r w:rsidR="00874084">
        <w:t xml:space="preserve"> requires </w:t>
      </w:r>
    </w:p>
    <w:p w14:paraId="5099A93F" w14:textId="0920BBA5" w:rsidR="00736C2E" w:rsidRDefault="00736C2E" w:rsidP="00736C2E">
      <w:pPr>
        <w:pStyle w:val="Heading1"/>
      </w:pPr>
      <w:r>
        <w:t>Results</w:t>
      </w:r>
    </w:p>
    <w:p w14:paraId="461EED73" w14:textId="1982C14D" w:rsidR="002B38F1" w:rsidRDefault="00BD4F26" w:rsidP="002B38F1">
      <w:pPr>
        <w:rPr>
          <w:b/>
          <w:bCs/>
        </w:rPr>
      </w:pPr>
      <w:r w:rsidRPr="007D3BA8">
        <w:rPr>
          <w:b/>
          <w:bCs/>
        </w:rPr>
        <w:t>Response of the balanced model</w:t>
      </w:r>
      <w:r w:rsidR="007D3BA8" w:rsidRPr="007D3BA8">
        <w:rPr>
          <w:b/>
          <w:bCs/>
        </w:rPr>
        <w:t xml:space="preserve"> </w:t>
      </w:r>
    </w:p>
    <w:p w14:paraId="1EEC53BD" w14:textId="23D5BC52" w:rsidR="007D3BA8" w:rsidRDefault="00751249" w:rsidP="00751249">
      <w:pPr>
        <w:pStyle w:val="ListParagraph"/>
        <w:numPr>
          <w:ilvl w:val="0"/>
          <w:numId w:val="2"/>
        </w:numPr>
        <w:rPr>
          <w:bCs/>
        </w:rPr>
      </w:pPr>
      <w:r>
        <w:rPr>
          <w:bCs/>
        </w:rPr>
        <w:t>Symmetry regarding tipping points, hysteresis area and dynamic trajectories</w:t>
      </w:r>
    </w:p>
    <w:p w14:paraId="60408EBB" w14:textId="39719698" w:rsidR="00751249" w:rsidRDefault="00751249" w:rsidP="00751249">
      <w:pPr>
        <w:pStyle w:val="ListParagraph"/>
        <w:numPr>
          <w:ilvl w:val="0"/>
          <w:numId w:val="2"/>
        </w:numPr>
        <w:rPr>
          <w:bCs/>
        </w:rPr>
      </w:pPr>
      <w:r>
        <w:rPr>
          <w:bCs/>
        </w:rPr>
        <w:t xml:space="preserve">Compare to </w:t>
      </w:r>
      <w:r w:rsidR="00FB1737">
        <w:rPr>
          <w:bCs/>
        </w:rPr>
        <w:t xml:space="preserve">symmetry in one simulation of </w:t>
      </w:r>
      <w:proofErr w:type="gramStart"/>
      <w:r w:rsidR="00FB1737">
        <w:rPr>
          <w:bCs/>
        </w:rPr>
        <w:t>bush</w:t>
      </w:r>
      <w:proofErr w:type="gramEnd"/>
    </w:p>
    <w:p w14:paraId="20EA5317" w14:textId="6E78FDDE" w:rsidR="00FB1737" w:rsidRDefault="00883A79" w:rsidP="00883A79">
      <w:pPr>
        <w:rPr>
          <w:b/>
        </w:rPr>
      </w:pPr>
      <w:r w:rsidRPr="007D6EDE">
        <w:rPr>
          <w:b/>
        </w:rPr>
        <w:t xml:space="preserve">Unstable </w:t>
      </w:r>
      <w:proofErr w:type="spellStart"/>
      <w:r w:rsidRPr="007D6EDE">
        <w:rPr>
          <w:b/>
        </w:rPr>
        <w:t>Eq</w:t>
      </w:r>
      <w:proofErr w:type="spellEnd"/>
    </w:p>
    <w:p w14:paraId="2009DFB5" w14:textId="5748DEEC" w:rsidR="007D6EDE" w:rsidRPr="00902BFA" w:rsidRDefault="007D6EDE" w:rsidP="007D6EDE">
      <w:pPr>
        <w:pStyle w:val="ListParagraph"/>
        <w:numPr>
          <w:ilvl w:val="0"/>
          <w:numId w:val="3"/>
        </w:numPr>
        <w:rPr>
          <w:b/>
        </w:rPr>
      </w:pPr>
      <w:r>
        <w:t xml:space="preserve">How it differs from stable </w:t>
      </w:r>
      <w:proofErr w:type="spellStart"/>
      <w:r>
        <w:t>eq</w:t>
      </w:r>
      <w:proofErr w:type="spellEnd"/>
      <w:r>
        <w:t xml:space="preserve">, </w:t>
      </w:r>
      <w:r w:rsidR="00902BFA">
        <w:t>which perturbations are tolerated</w:t>
      </w:r>
    </w:p>
    <w:p w14:paraId="1DD29533" w14:textId="4606C7A3" w:rsidR="00902BFA" w:rsidRPr="007D6EDE" w:rsidRDefault="00CE7CAE" w:rsidP="007D6EDE">
      <w:pPr>
        <w:pStyle w:val="ListParagraph"/>
        <w:numPr>
          <w:ilvl w:val="0"/>
          <w:numId w:val="3"/>
        </w:numPr>
        <w:rPr>
          <w:b/>
        </w:rPr>
      </w:pPr>
      <w:r>
        <w:t xml:space="preserve">Whether it is possible to reach </w:t>
      </w:r>
      <w:r w:rsidR="00C746A2">
        <w:t>with history</w:t>
      </w:r>
      <w:r w:rsidR="00D5650E">
        <w:tab/>
      </w:r>
    </w:p>
    <w:p w14:paraId="47CB5752" w14:textId="07EF6C83" w:rsidR="00736C2E" w:rsidRDefault="47E8B1E2" w:rsidP="00736C2E">
      <w:pPr>
        <w:pStyle w:val="Heading1"/>
        <w:rPr>
          <w:ins w:id="21" w:author="Guest User" w:date="2023-04-13T07:34:00Z"/>
        </w:rPr>
      </w:pPr>
      <w:r>
        <w:t>Discussion</w:t>
      </w:r>
    </w:p>
    <w:p w14:paraId="06202C3C" w14:textId="6E3A6E9A" w:rsidR="47E8B1E2" w:rsidRDefault="47E8B1E2">
      <w:pPr>
        <w:rPr>
          <w:ins w:id="22" w:author="Guest User" w:date="2023-04-13T07:34:00Z"/>
        </w:rPr>
        <w:pPrChange w:id="23" w:author="Guest User" w:date="2023-04-13T07:34:00Z">
          <w:pPr>
            <w:pStyle w:val="Heading1"/>
          </w:pPr>
        </w:pPrChange>
      </w:pPr>
    </w:p>
    <w:p w14:paraId="68C13172" w14:textId="5DBA027D" w:rsidR="47E8B1E2" w:rsidRDefault="47E8B1E2">
      <w:pPr>
        <w:pStyle w:val="Heading2"/>
        <w:rPr>
          <w:ins w:id="24" w:author="Guest User" w:date="2023-04-13T07:34:00Z"/>
        </w:rPr>
        <w:pPrChange w:id="25" w:author="Guest User" w:date="2023-04-13T07:34:00Z">
          <w:pPr/>
        </w:pPrChange>
      </w:pPr>
      <w:ins w:id="26" w:author="Guest User" w:date="2023-04-13T07:34:00Z">
        <w:r>
          <w:t>Consequences of reduced biological realism</w:t>
        </w:r>
      </w:ins>
    </w:p>
    <w:p w14:paraId="7BBA0E42" w14:textId="599BB41A" w:rsidR="47E8B1E2" w:rsidRDefault="47E8B1E2" w:rsidP="47E8B1E2"/>
    <w:p w14:paraId="02986BA7" w14:textId="557CED55" w:rsidR="00AA1F39" w:rsidRDefault="00AA1F39" w:rsidP="00AA1F39">
      <w:pPr>
        <w:pStyle w:val="Heading1"/>
      </w:pPr>
      <w:r>
        <w:lastRenderedPageBreak/>
        <w:t>References</w:t>
      </w:r>
    </w:p>
    <w:p w14:paraId="24F2B8C9" w14:textId="77777777" w:rsidR="009E3EA8" w:rsidRPr="009E3EA8" w:rsidRDefault="00AA1F39" w:rsidP="009E3EA8">
      <w:pPr>
        <w:pStyle w:val="Bibliography"/>
        <w:rPr>
          <w:rFonts w:ascii="Calibri" w:hAnsi="Calibri" w:cs="Calibri"/>
        </w:rPr>
      </w:pPr>
      <w:r>
        <w:fldChar w:fldCharType="begin"/>
      </w:r>
      <w:r w:rsidR="009E3EA8" w:rsidRPr="009E3EA8">
        <w:rPr>
          <w:lang w:val="de-CH"/>
        </w:rPr>
        <w:instrText xml:space="preserve"> ADDIN ZOTERO_BIBL {"uncited":[],"omitted":[],"custom":[]} CSL_BIBLIOGRAPHY </w:instrText>
      </w:r>
      <w:r>
        <w:fldChar w:fldCharType="separate"/>
      </w:r>
      <w:r w:rsidR="009E3EA8" w:rsidRPr="009E3EA8">
        <w:rPr>
          <w:rFonts w:ascii="Calibri" w:hAnsi="Calibri" w:cs="Calibri"/>
          <w:lang w:val="de-CH"/>
        </w:rPr>
        <w:t xml:space="preserve">Bush, T., M. Diao, R. J. Allen, R. Sinnige, G. Muyzer, and J. Huisman. </w:t>
      </w:r>
      <w:r w:rsidR="009E3EA8" w:rsidRPr="009E3EA8">
        <w:rPr>
          <w:rFonts w:ascii="Calibri" w:hAnsi="Calibri" w:cs="Calibri"/>
        </w:rPr>
        <w:t>2017. Oxic-anoxic regime shifts mediated by feedbacks between biogeochemical processes and microbial community dynamics. Nature Communications 8:789.</w:t>
      </w:r>
    </w:p>
    <w:p w14:paraId="0EA7B1EB" w14:textId="77777777" w:rsidR="009E3EA8" w:rsidRPr="009E3EA8" w:rsidRDefault="009E3EA8" w:rsidP="009E3EA8">
      <w:pPr>
        <w:pStyle w:val="Bibliography"/>
        <w:rPr>
          <w:rFonts w:ascii="Calibri" w:hAnsi="Calibri" w:cs="Calibri"/>
        </w:rPr>
      </w:pPr>
      <w:r w:rsidRPr="009E3EA8">
        <w:rPr>
          <w:rFonts w:ascii="Calibri" w:hAnsi="Calibri" w:cs="Calibri"/>
        </w:rPr>
        <w:t>Dublin, H. T., A. R. E. Sinclair, and J. McGlade. 1990. Elephants and Fire as Causes of Multiple Stable States in the Serengeti-Mara Woodlands. Journal of Animal Ecology 59:1147–1164.</w:t>
      </w:r>
    </w:p>
    <w:p w14:paraId="52612F01" w14:textId="77777777" w:rsidR="009E3EA8" w:rsidRPr="009E3EA8" w:rsidRDefault="009E3EA8" w:rsidP="009E3EA8">
      <w:pPr>
        <w:pStyle w:val="Bibliography"/>
        <w:rPr>
          <w:rFonts w:ascii="Calibri" w:hAnsi="Calibri" w:cs="Calibri"/>
        </w:rPr>
      </w:pPr>
      <w:r w:rsidRPr="009E3EA8">
        <w:rPr>
          <w:rFonts w:ascii="Calibri" w:hAnsi="Calibri" w:cs="Calibri"/>
        </w:rPr>
        <w:t>Hairer, E., and G. Wanner. 1999. Stiff differential equations solved by Radau methods. Journal of Computational and Applied Mathematics 111:93–111.</w:t>
      </w:r>
    </w:p>
    <w:p w14:paraId="755520C3" w14:textId="77777777" w:rsidR="009E3EA8" w:rsidRPr="009E3EA8" w:rsidRDefault="009E3EA8" w:rsidP="009E3EA8">
      <w:pPr>
        <w:pStyle w:val="Bibliography"/>
        <w:rPr>
          <w:rFonts w:ascii="Calibri" w:hAnsi="Calibri" w:cs="Calibri"/>
        </w:rPr>
      </w:pPr>
      <w:r w:rsidRPr="009E3EA8">
        <w:rPr>
          <w:rFonts w:ascii="Calibri" w:hAnsi="Calibri" w:cs="Calibri"/>
        </w:rPr>
        <w:t>Holling, C. S. 1973. Resilience and Stability of Ecological Systems. Annual Review of Ecology and Systematics 4:1–23.</w:t>
      </w:r>
    </w:p>
    <w:p w14:paraId="5DD6CC27" w14:textId="77777777" w:rsidR="009E3EA8" w:rsidRPr="009E3EA8" w:rsidRDefault="009E3EA8" w:rsidP="009E3EA8">
      <w:pPr>
        <w:pStyle w:val="Bibliography"/>
        <w:rPr>
          <w:rFonts w:ascii="Calibri" w:hAnsi="Calibri" w:cs="Calibri"/>
        </w:rPr>
      </w:pPr>
      <w:r w:rsidRPr="009E3EA8">
        <w:rPr>
          <w:rFonts w:ascii="Calibri" w:hAnsi="Calibri" w:cs="Calibri"/>
        </w:rPr>
        <w:t>Jones, D., and C. Walters. 2011. Catastrophe Theory and Fisheries Regulation. Journal of the Fisheries Research Board of Canada 33:2829–2833.</w:t>
      </w:r>
    </w:p>
    <w:p w14:paraId="1462E2FD" w14:textId="77777777" w:rsidR="009E3EA8" w:rsidRPr="009E3EA8" w:rsidRDefault="009E3EA8" w:rsidP="009E3EA8">
      <w:pPr>
        <w:pStyle w:val="Bibliography"/>
        <w:rPr>
          <w:rFonts w:ascii="Calibri" w:hAnsi="Calibri" w:cs="Calibri"/>
        </w:rPr>
      </w:pPr>
      <w:r w:rsidRPr="009E3EA8">
        <w:rPr>
          <w:rFonts w:ascii="Calibri" w:hAnsi="Calibri" w:cs="Calibri"/>
        </w:rPr>
        <w:t>Jorgensen, S. E. 2009. Ecosystem Ecology. Academic Press.</w:t>
      </w:r>
    </w:p>
    <w:p w14:paraId="30AAD030" w14:textId="77777777" w:rsidR="009E3EA8" w:rsidRPr="009E3EA8" w:rsidRDefault="009E3EA8" w:rsidP="009E3EA8">
      <w:pPr>
        <w:pStyle w:val="Bibliography"/>
        <w:rPr>
          <w:rFonts w:ascii="Calibri" w:hAnsi="Calibri" w:cs="Calibri"/>
        </w:rPr>
      </w:pPr>
      <w:r w:rsidRPr="009E3EA8">
        <w:rPr>
          <w:rFonts w:ascii="Calibri" w:hAnsi="Calibri" w:cs="Calibri"/>
        </w:rPr>
        <w:t>Kéfi, S., M. Holmgren, and M. Scheffer. 2016. When can positive interactions cause alternative stable states in ecosystems? Functional Ecology 30:88–97.</w:t>
      </w:r>
    </w:p>
    <w:p w14:paraId="240197D5" w14:textId="77777777" w:rsidR="009E3EA8" w:rsidRPr="009E3EA8" w:rsidRDefault="009E3EA8" w:rsidP="009E3EA8">
      <w:pPr>
        <w:pStyle w:val="Bibliography"/>
        <w:rPr>
          <w:rFonts w:ascii="Calibri" w:hAnsi="Calibri" w:cs="Calibri"/>
        </w:rPr>
      </w:pPr>
      <w:r w:rsidRPr="009E3EA8">
        <w:rPr>
          <w:rFonts w:ascii="Calibri" w:hAnsi="Calibri" w:cs="Calibri"/>
        </w:rPr>
        <w:t>Mack, R. N., D. Simberloff, W. Mark Lonsdale, H. Evans, M. Clout, and F. A. Bazzaz. 2000. Biotic Invasions: Causes, Epidemiology, Global Consequences, and Control. Ecological Applications 10:689–710.</w:t>
      </w:r>
    </w:p>
    <w:p w14:paraId="6C2A8A69" w14:textId="77777777" w:rsidR="009E3EA8" w:rsidRPr="009E3EA8" w:rsidRDefault="009E3EA8" w:rsidP="009E3EA8">
      <w:pPr>
        <w:pStyle w:val="Bibliography"/>
        <w:rPr>
          <w:rFonts w:ascii="Calibri" w:hAnsi="Calibri" w:cs="Calibri"/>
        </w:rPr>
      </w:pPr>
      <w:r w:rsidRPr="009E3EA8">
        <w:rPr>
          <w:rFonts w:ascii="Calibri" w:hAnsi="Calibri" w:cs="Calibri"/>
        </w:rPr>
        <w:t>Peterman, R. M. 1977. A Simple Mechanism that Causes Collapsing Stability Regions in Exploited Salmonid Populations. Journal of the Fisheries Research Board of Canada 34:1130–1142.</w:t>
      </w:r>
    </w:p>
    <w:p w14:paraId="370CDBA6" w14:textId="77777777" w:rsidR="009E3EA8" w:rsidRPr="009E3EA8" w:rsidRDefault="009E3EA8" w:rsidP="009E3EA8">
      <w:pPr>
        <w:pStyle w:val="Bibliography"/>
        <w:rPr>
          <w:rFonts w:ascii="Calibri" w:hAnsi="Calibri" w:cs="Calibri"/>
        </w:rPr>
      </w:pPr>
      <w:r w:rsidRPr="009E3EA8">
        <w:rPr>
          <w:rFonts w:ascii="Calibri" w:hAnsi="Calibri" w:cs="Calibri"/>
        </w:rPr>
        <w:t>Scheffer, M., S. Carpenter, J. A. Foley, C. Folke, and B. Walker. 2001. Catastrophic shifts in ecosystems. Nature 413:591–596.</w:t>
      </w:r>
    </w:p>
    <w:p w14:paraId="035352BD" w14:textId="77777777" w:rsidR="009E3EA8" w:rsidRPr="009E3EA8" w:rsidRDefault="009E3EA8" w:rsidP="009E3EA8">
      <w:pPr>
        <w:pStyle w:val="Bibliography"/>
        <w:rPr>
          <w:rFonts w:ascii="Calibri" w:hAnsi="Calibri" w:cs="Calibri"/>
        </w:rPr>
      </w:pPr>
      <w:r w:rsidRPr="009E3EA8">
        <w:rPr>
          <w:rFonts w:ascii="Calibri" w:hAnsi="Calibri" w:cs="Calibri"/>
        </w:rPr>
        <w:t>Scheffer, M., S. H. Hosper, M.-L. Meijer, B. Moss, and E. Jeppesen. 1993. Alternative equilibria in shallow lakes. Trends in Ecology &amp; Evolution 8:275–279.</w:t>
      </w:r>
    </w:p>
    <w:p w14:paraId="2E99D190" w14:textId="77777777" w:rsidR="009E3EA8" w:rsidRPr="009E3EA8" w:rsidRDefault="009E3EA8" w:rsidP="009E3EA8">
      <w:pPr>
        <w:pStyle w:val="Bibliography"/>
        <w:rPr>
          <w:rFonts w:ascii="Calibri" w:hAnsi="Calibri" w:cs="Calibri"/>
        </w:rPr>
      </w:pPr>
      <w:r w:rsidRPr="009E3EA8">
        <w:rPr>
          <w:rFonts w:ascii="Calibri" w:hAnsi="Calibri" w:cs="Calibri"/>
        </w:rPr>
        <w:lastRenderedPageBreak/>
        <w:t>Tilman, D., and C. Lehman. 2001. Human-Caused Environmental Change: Impacts on Plant Diversity and Evolution. Proceedings of the National Academy of Sciences of the United States of America 98:5433–40.</w:t>
      </w:r>
    </w:p>
    <w:p w14:paraId="5E093DEE" w14:textId="77777777" w:rsidR="009E3EA8" w:rsidRPr="009E3EA8" w:rsidRDefault="009E3EA8" w:rsidP="009E3EA8">
      <w:pPr>
        <w:pStyle w:val="Bibliography"/>
        <w:rPr>
          <w:rFonts w:ascii="Calibri" w:hAnsi="Calibri" w:cs="Calibri"/>
        </w:rPr>
      </w:pPr>
      <w:r w:rsidRPr="009E3EA8">
        <w:rPr>
          <w:rFonts w:ascii="Calibri" w:hAnsi="Calibri" w:cs="Calibri"/>
        </w:rPr>
        <w:t>Walters, C., and J. F. Kitchell. 2001. Cultivation/depensation effects on juvenile survival and recruitment: implications for the theory of fishing. Canadian Journal of Fisheries and Aquatic Sciences 58:39–50.</w:t>
      </w:r>
    </w:p>
    <w:p w14:paraId="2399C248" w14:textId="77777777" w:rsidR="009E3EA8" w:rsidRPr="009E3EA8" w:rsidRDefault="009E3EA8" w:rsidP="009E3EA8">
      <w:pPr>
        <w:pStyle w:val="Bibliography"/>
        <w:rPr>
          <w:rFonts w:ascii="Calibri" w:hAnsi="Calibri" w:cs="Calibri"/>
        </w:rPr>
      </w:pPr>
      <w:r w:rsidRPr="009E3EA8">
        <w:rPr>
          <w:rFonts w:ascii="Calibri" w:hAnsi="Calibri" w:cs="Calibri"/>
        </w:rPr>
        <w:t>Walther, G.-R. 2010. Community and ecosystem responses to recent climate change. Philosophical Transactions of the Royal Society B: Biological Sciences 365:2019–2024.</w:t>
      </w:r>
    </w:p>
    <w:p w14:paraId="5CBF106F" w14:textId="77777777" w:rsidR="009E3EA8" w:rsidRPr="009E3EA8" w:rsidRDefault="009E3EA8" w:rsidP="009E3EA8">
      <w:pPr>
        <w:pStyle w:val="Bibliography"/>
        <w:rPr>
          <w:rFonts w:ascii="Calibri" w:hAnsi="Calibri" w:cs="Calibri"/>
        </w:rPr>
      </w:pPr>
      <w:r w:rsidRPr="009E3EA8">
        <w:rPr>
          <w:rFonts w:ascii="Calibri" w:hAnsi="Calibri" w:cs="Calibri"/>
        </w:rPr>
        <w:t>With, K. A., D. M. Pavuk, J. L. Worchuck, R. K. Oates, and J. L. Fisher. 2002. Threshold Effects of Landscape Structure on Biological Control in Agroecosystems. Ecological Applications 12:52–65.</w:t>
      </w:r>
    </w:p>
    <w:p w14:paraId="4861B5F3" w14:textId="26B69374" w:rsidR="00AA1F39" w:rsidRPr="00AA1F39" w:rsidRDefault="00AA1F39" w:rsidP="00AA1F39">
      <w:r>
        <w:fldChar w:fldCharType="end"/>
      </w:r>
    </w:p>
    <w:p w14:paraId="7FF66C6E" w14:textId="77777777" w:rsidR="00736C2E" w:rsidRDefault="00736C2E"/>
    <w:p w14:paraId="48A596E6" w14:textId="4FE59626" w:rsidR="1BFC16E0" w:rsidRDefault="1BFC16E0" w:rsidP="1BFC16E0"/>
    <w:p w14:paraId="520715E4" w14:textId="0B0AD01A" w:rsidR="1BFC16E0" w:rsidRDefault="1BFC16E0" w:rsidP="1BFC16E0"/>
    <w:p w14:paraId="185A862E" w14:textId="18712EFE" w:rsidR="00736C2E" w:rsidRDefault="1BFC16E0" w:rsidP="481D738C">
      <w:pPr>
        <w:pStyle w:val="Heading1"/>
      </w:pPr>
      <w:r>
        <w:t>Text that we removed but may still want to use some of</w:t>
      </w:r>
    </w:p>
    <w:p w14:paraId="716F822C" w14:textId="6BD22363" w:rsidR="5273B94E" w:rsidRDefault="5273B94E" w:rsidP="5273B94E">
      <w:pPr>
        <w:rPr>
          <w:rFonts w:ascii="Calibri" w:eastAsia="Calibri" w:hAnsi="Calibri" w:cs="Calibri"/>
          <w:sz w:val="24"/>
          <w:szCs w:val="24"/>
        </w:rPr>
      </w:pPr>
    </w:p>
    <w:p w14:paraId="0A4D33B2" w14:textId="21898F72" w:rsidR="5273B94E" w:rsidRDefault="5273B94E">
      <w:r w:rsidRPr="5273B94E">
        <w:rPr>
          <w:rFonts w:ascii="Calibri" w:eastAsia="Calibri" w:hAnsi="Calibri" w:cs="Calibri"/>
          <w:sz w:val="24"/>
          <w:szCs w:val="24"/>
          <w:lang w:val="de-CH"/>
        </w:rPr>
        <w:t>Introduction</w:t>
      </w:r>
    </w:p>
    <w:p w14:paraId="7200F0B7" w14:textId="11193BCF" w:rsidR="5273B94E" w:rsidRDefault="5273B94E">
      <w:r w:rsidRPr="5273B94E">
        <w:rPr>
          <w:rFonts w:ascii="Calibri" w:eastAsia="Calibri" w:hAnsi="Calibri" w:cs="Calibri"/>
          <w:sz w:val="24"/>
          <w:szCs w:val="24"/>
          <w:lang w:val="de-CH"/>
        </w:rPr>
        <w:t xml:space="preserve"> </w:t>
      </w:r>
    </w:p>
    <w:p w14:paraId="5650021E" w14:textId="57DED8B4" w:rsidR="5273B94E" w:rsidRDefault="5273B94E">
      <w:r w:rsidRPr="5273B94E">
        <w:rPr>
          <w:rFonts w:ascii="Calibri" w:eastAsia="Calibri" w:hAnsi="Calibri" w:cs="Calibri"/>
          <w:color w:val="FF0000"/>
        </w:rPr>
        <w:t>To</w:t>
      </w:r>
      <w:r w:rsidRPr="5273B94E">
        <w:rPr>
          <w:rFonts w:ascii="Calibri" w:eastAsia="Calibri" w:hAnsi="Calibri" w:cs="Calibri"/>
          <w:sz w:val="24"/>
          <w:szCs w:val="24"/>
        </w:rPr>
        <w:t xml:space="preserve"> further comprehend the effect of changing environmental conditions like temperature, nutrient and toxin concentrations or food web structures on ecosystems, the variety of approaches to interpret ecosystem response is rising. “</w:t>
      </w:r>
      <w:proofErr w:type="gramStart"/>
      <w:r w:rsidRPr="5273B94E">
        <w:rPr>
          <w:rFonts w:ascii="Calibri" w:eastAsia="Calibri" w:hAnsi="Calibri" w:cs="Calibri"/>
          <w:sz w:val="24"/>
          <w:szCs w:val="24"/>
        </w:rPr>
        <w:t>cite</w:t>
      </w:r>
      <w:proofErr w:type="gramEnd"/>
      <w:r w:rsidRPr="5273B94E">
        <w:rPr>
          <w:rFonts w:ascii="Calibri" w:eastAsia="Calibri" w:hAnsi="Calibri" w:cs="Calibri"/>
          <w:sz w:val="24"/>
          <w:szCs w:val="24"/>
        </w:rPr>
        <w:t xml:space="preserve"> some approaches” (or the next red sentence) </w:t>
      </w:r>
      <w:r w:rsidRPr="5273B94E">
        <w:rPr>
          <w:rFonts w:ascii="Calibri" w:eastAsia="Calibri" w:hAnsi="Calibri" w:cs="Calibri"/>
          <w:color w:val="FF0000"/>
        </w:rPr>
        <w:t xml:space="preserve"> </w:t>
      </w:r>
    </w:p>
    <w:p w14:paraId="2BEED97E" w14:textId="7D276240" w:rsidR="5273B94E" w:rsidRDefault="5273B94E">
      <w:r w:rsidRPr="5273B94E">
        <w:rPr>
          <w:rFonts w:ascii="Calibri" w:eastAsia="Calibri" w:hAnsi="Calibri" w:cs="Calibri"/>
          <w:sz w:val="24"/>
          <w:szCs w:val="24"/>
        </w:rPr>
        <w:t xml:space="preserve"> </w:t>
      </w:r>
    </w:p>
    <w:p w14:paraId="0AB03337" w14:textId="6236055D" w:rsidR="5273B94E" w:rsidRDefault="5273B94E">
      <w:r w:rsidRPr="5273B94E">
        <w:rPr>
          <w:rFonts w:ascii="Calibri" w:eastAsia="Calibri" w:hAnsi="Calibri" w:cs="Calibri"/>
          <w:color w:val="000000" w:themeColor="text1"/>
        </w:rPr>
        <w:t xml:space="preserve">Alternative stable states occur where an ecosystem is locally stable at different equilibria. This means that distinct selected configurations of biotic and abiotic factors </w:t>
      </w:r>
      <w:proofErr w:type="gramStart"/>
      <w:r w:rsidRPr="5273B94E">
        <w:rPr>
          <w:rFonts w:ascii="Calibri" w:eastAsia="Calibri" w:hAnsi="Calibri" w:cs="Calibri"/>
          <w:sz w:val="24"/>
          <w:szCs w:val="24"/>
        </w:rPr>
        <w:t>persists</w:t>
      </w:r>
      <w:proofErr w:type="gramEnd"/>
      <w:r w:rsidRPr="5273B94E">
        <w:rPr>
          <w:rFonts w:ascii="Calibri" w:eastAsia="Calibri" w:hAnsi="Calibri" w:cs="Calibri"/>
          <w:sz w:val="24"/>
          <w:szCs w:val="24"/>
        </w:rPr>
        <w:t xml:space="preserve"> small perturbations by returning to the same stable configuration, but may shift to a different configuration after a large perturbation</w:t>
      </w:r>
      <w:r w:rsidRPr="5273B94E">
        <w:rPr>
          <w:rFonts w:ascii="Calibri" w:eastAsia="Calibri" w:hAnsi="Calibri" w:cs="Calibri"/>
          <w:color w:val="000000" w:themeColor="text1"/>
          <w:sz w:val="17"/>
          <w:szCs w:val="17"/>
          <w:vertAlign w:val="superscript"/>
        </w:rPr>
        <w:t>12</w:t>
      </w:r>
      <w:r w:rsidRPr="5273B94E">
        <w:rPr>
          <w:rFonts w:ascii="Calibri" w:eastAsia="Calibri" w:hAnsi="Calibri" w:cs="Calibri"/>
          <w:color w:val="000000" w:themeColor="text1"/>
        </w:rPr>
        <w:t xml:space="preserve">. </w:t>
      </w:r>
    </w:p>
    <w:p w14:paraId="57DB5919" w14:textId="03BB5ECD" w:rsidR="5273B94E" w:rsidRDefault="5273B94E">
      <w:r w:rsidRPr="5273B94E">
        <w:rPr>
          <w:rFonts w:ascii="Calibri" w:eastAsia="Calibri" w:hAnsi="Calibri" w:cs="Calibri"/>
          <w:color w:val="000000" w:themeColor="text1"/>
        </w:rPr>
        <w:t xml:space="preserve"> </w:t>
      </w:r>
    </w:p>
    <w:p w14:paraId="70E0DBAF" w14:textId="76D135CF" w:rsidR="5273B94E" w:rsidRDefault="5273B94E">
      <w:r w:rsidRPr="5273B94E">
        <w:rPr>
          <w:rFonts w:ascii="Calibri" w:eastAsia="Calibri" w:hAnsi="Calibri" w:cs="Calibri"/>
          <w:color w:val="000000" w:themeColor="text1"/>
        </w:rPr>
        <w:t>However</w:t>
      </w:r>
      <w:r w:rsidRPr="5273B94E">
        <w:rPr>
          <w:rFonts w:ascii="Calibri" w:eastAsia="Calibri" w:hAnsi="Calibri" w:cs="Calibri"/>
          <w:sz w:val="24"/>
          <w:szCs w:val="24"/>
        </w:rPr>
        <w:t>, environmental change often occurs gradually, also linearly in time, rather than catastrophic</w:t>
      </w:r>
      <w:r w:rsidRPr="5273B94E">
        <w:rPr>
          <w:rFonts w:ascii="Calibri" w:eastAsia="Calibri" w:hAnsi="Calibri" w:cs="Calibri"/>
          <w:color w:val="000000" w:themeColor="text1"/>
          <w:sz w:val="17"/>
          <w:szCs w:val="17"/>
          <w:vertAlign w:val="superscript"/>
        </w:rPr>
        <w:t>13,14</w:t>
      </w:r>
      <w:r w:rsidRPr="5273B94E">
        <w:rPr>
          <w:rFonts w:ascii="Calibri" w:eastAsia="Calibri" w:hAnsi="Calibri" w:cs="Calibri"/>
          <w:color w:val="000000" w:themeColor="text1"/>
        </w:rPr>
        <w:t>. The state of the ecosystems may respond in a continuous way</w:t>
      </w:r>
      <w:r w:rsidRPr="5273B94E">
        <w:rPr>
          <w:rFonts w:ascii="Calibri" w:eastAsia="Calibri" w:hAnsi="Calibri" w:cs="Calibri"/>
          <w:color w:val="000000" w:themeColor="text1"/>
          <w:sz w:val="17"/>
          <w:szCs w:val="17"/>
          <w:vertAlign w:val="superscript"/>
        </w:rPr>
        <w:t>15</w:t>
      </w:r>
      <w:r w:rsidRPr="5273B94E">
        <w:rPr>
          <w:rFonts w:ascii="Calibri" w:eastAsia="Calibri" w:hAnsi="Calibri" w:cs="Calibri"/>
          <w:color w:val="000000" w:themeColor="text1"/>
        </w:rPr>
        <w:t xml:space="preserve">, either steady as in </w:t>
      </w:r>
      <w:r w:rsidRPr="5273B94E">
        <w:rPr>
          <w:rFonts w:ascii="Calibri" w:eastAsia="Calibri" w:hAnsi="Calibri" w:cs="Calibri"/>
          <w:color w:val="000000" w:themeColor="text1"/>
        </w:rPr>
        <w:lastRenderedPageBreak/>
        <w:t>benthic macroinvertebrate compositions</w:t>
      </w:r>
      <w:r w:rsidRPr="5273B94E">
        <w:rPr>
          <w:rFonts w:ascii="Calibri" w:eastAsia="Calibri" w:hAnsi="Calibri" w:cs="Calibri"/>
          <w:color w:val="000000" w:themeColor="text1"/>
          <w:sz w:val="17"/>
          <w:szCs w:val="17"/>
          <w:vertAlign w:val="superscript"/>
        </w:rPr>
        <w:t>16</w:t>
      </w:r>
      <w:r w:rsidRPr="5273B94E">
        <w:rPr>
          <w:rFonts w:ascii="Calibri" w:eastAsia="Calibri" w:hAnsi="Calibri" w:cs="Calibri"/>
          <w:color w:val="000000" w:themeColor="text1"/>
        </w:rPr>
        <w:t xml:space="preserve"> or inert when a critical threshold is passed displayed by mangrove species to nutrient enrichment</w:t>
      </w:r>
      <w:r w:rsidRPr="5273B94E">
        <w:rPr>
          <w:rFonts w:ascii="Calibri" w:eastAsia="Calibri" w:hAnsi="Calibri" w:cs="Calibri"/>
          <w:color w:val="000000" w:themeColor="text1"/>
          <w:sz w:val="17"/>
          <w:szCs w:val="17"/>
          <w:vertAlign w:val="superscript"/>
        </w:rPr>
        <w:t>17</w:t>
      </w:r>
      <w:r w:rsidRPr="5273B94E">
        <w:rPr>
          <w:rFonts w:ascii="Calibri" w:eastAsia="Calibri" w:hAnsi="Calibri" w:cs="Calibri"/>
          <w:color w:val="000000" w:themeColor="text1"/>
        </w:rPr>
        <w:t>.  Such abrupt responses and threshold conditions are often attributed with alternative stable states</w:t>
      </w:r>
      <w:r w:rsidRPr="5273B94E">
        <w:rPr>
          <w:rFonts w:ascii="Calibri" w:eastAsia="Calibri" w:hAnsi="Calibri" w:cs="Calibri"/>
          <w:color w:val="000000" w:themeColor="text1"/>
          <w:sz w:val="17"/>
          <w:szCs w:val="17"/>
          <w:vertAlign w:val="superscript"/>
        </w:rPr>
        <w:t>12</w:t>
      </w:r>
      <w:r w:rsidRPr="5273B94E">
        <w:rPr>
          <w:rFonts w:ascii="Calibri" w:eastAsia="Calibri" w:hAnsi="Calibri" w:cs="Calibri"/>
          <w:color w:val="000000" w:themeColor="text1"/>
        </w:rPr>
        <w:t>. A continuous response simultaneously suggests one stable equilibrium per level of environmental condition implying that a certain configuration of biotic and abiotic factors is followed by an inherent ecosystem response</w:t>
      </w:r>
      <w:r w:rsidRPr="5273B94E">
        <w:rPr>
          <w:rFonts w:ascii="Calibri" w:eastAsia="Calibri" w:hAnsi="Calibri" w:cs="Calibri"/>
          <w:color w:val="000000" w:themeColor="text1"/>
          <w:sz w:val="17"/>
          <w:szCs w:val="17"/>
          <w:vertAlign w:val="superscript"/>
        </w:rPr>
        <w:t>15</w:t>
      </w:r>
      <w:r w:rsidRPr="5273B94E">
        <w:rPr>
          <w:rFonts w:ascii="Calibri" w:eastAsia="Calibri" w:hAnsi="Calibri" w:cs="Calibri"/>
          <w:color w:val="000000" w:themeColor="text1"/>
        </w:rPr>
        <w:t>.</w:t>
      </w:r>
      <w:r w:rsidRPr="5273B94E">
        <w:rPr>
          <w:rFonts w:ascii="Calibri" w:eastAsia="Calibri" w:hAnsi="Calibri" w:cs="Calibri"/>
          <w:color w:val="D13438"/>
          <w:u w:val="single"/>
        </w:rPr>
        <w:t xml:space="preserve"> </w:t>
      </w:r>
      <w:r w:rsidRPr="5273B94E">
        <w:rPr>
          <w:rFonts w:ascii="Calibri" w:eastAsia="Calibri" w:hAnsi="Calibri" w:cs="Calibri"/>
          <w:sz w:val="24"/>
          <w:szCs w:val="24"/>
        </w:rPr>
        <w:t xml:space="preserve"> </w:t>
      </w:r>
    </w:p>
    <w:p w14:paraId="415B5372" w14:textId="0B36D1B0" w:rsidR="5273B94E" w:rsidRDefault="5273B94E">
      <w:r w:rsidRPr="5273B94E">
        <w:rPr>
          <w:rFonts w:ascii="Calibri" w:eastAsia="Calibri" w:hAnsi="Calibri" w:cs="Calibri"/>
          <w:color w:val="000000" w:themeColor="text1"/>
        </w:rPr>
        <w:t xml:space="preserve"> </w:t>
      </w:r>
    </w:p>
    <w:p w14:paraId="67A4BE67" w14:textId="7958EFF3" w:rsidR="5273B94E" w:rsidRDefault="5273B94E">
      <w:r w:rsidRPr="5273B94E">
        <w:rPr>
          <w:rFonts w:ascii="Calibri" w:eastAsia="Calibri" w:hAnsi="Calibri" w:cs="Calibri"/>
          <w:color w:val="000000" w:themeColor="text1"/>
        </w:rPr>
        <w:t>A crucially</w:t>
      </w:r>
      <w:r w:rsidRPr="5273B94E">
        <w:rPr>
          <w:rFonts w:ascii="Calibri" w:eastAsia="Calibri" w:hAnsi="Calibri" w:cs="Calibri"/>
          <w:sz w:val="24"/>
          <w:szCs w:val="24"/>
        </w:rPr>
        <w:t xml:space="preserve"> distinct pattern is shown where response is discontinuous, thus the critical thresholds of stress, called tipping points, depend on the direction of environmental change. Therefore, ecosystems displaying discontinuous response that went through a state shift requires lower levels of environmental stress to recover to the old state, compared to the level that led to shift to the new state</w:t>
      </w:r>
      <w:r w:rsidRPr="5273B94E">
        <w:rPr>
          <w:rFonts w:ascii="Calibri" w:eastAsia="Calibri" w:hAnsi="Calibri" w:cs="Calibri"/>
          <w:color w:val="000000" w:themeColor="text1"/>
          <w:sz w:val="17"/>
          <w:szCs w:val="17"/>
          <w:vertAlign w:val="superscript"/>
        </w:rPr>
        <w:t>15</w:t>
      </w:r>
      <w:r w:rsidRPr="5273B94E">
        <w:rPr>
          <w:rFonts w:ascii="Calibri" w:eastAsia="Calibri" w:hAnsi="Calibri" w:cs="Calibri"/>
          <w:color w:val="000000" w:themeColor="text1"/>
        </w:rPr>
        <w:t>. The difficulty to recover the earlier collapsed state is called the resilience of the new state</w:t>
      </w:r>
      <w:r w:rsidRPr="5273B94E">
        <w:rPr>
          <w:rFonts w:ascii="Calibri" w:eastAsia="Calibri" w:hAnsi="Calibri" w:cs="Calibri"/>
          <w:color w:val="000000" w:themeColor="text1"/>
          <w:sz w:val="17"/>
          <w:szCs w:val="17"/>
          <w:vertAlign w:val="superscript"/>
        </w:rPr>
        <w:t>1</w:t>
      </w:r>
      <w:r w:rsidRPr="5273B94E">
        <w:rPr>
          <w:rFonts w:ascii="Calibri" w:eastAsia="Calibri" w:hAnsi="Calibri" w:cs="Calibri"/>
          <w:color w:val="000000" w:themeColor="text1"/>
        </w:rPr>
        <w:t xml:space="preserve"> and may be primarily determined by the strength of positive feedback between biotic and abiotic compartment</w:t>
      </w:r>
      <w:r w:rsidRPr="5273B94E">
        <w:rPr>
          <w:rFonts w:ascii="Calibri" w:eastAsia="Calibri" w:hAnsi="Calibri" w:cs="Calibri"/>
          <w:color w:val="000000" w:themeColor="text1"/>
          <w:sz w:val="17"/>
          <w:szCs w:val="17"/>
          <w:vertAlign w:val="superscript"/>
        </w:rPr>
        <w:t>18</w:t>
      </w:r>
      <w:r w:rsidRPr="5273B94E">
        <w:rPr>
          <w:rFonts w:ascii="Calibri" w:eastAsia="Calibri" w:hAnsi="Calibri" w:cs="Calibri"/>
          <w:color w:val="000000" w:themeColor="text1"/>
        </w:rPr>
        <w:t xml:space="preserve">. In the bistable area, the range of environmental stress where either of the states may occur, the exhibited state depends on the history of the </w:t>
      </w:r>
      <w:proofErr w:type="gramStart"/>
      <w:r w:rsidRPr="5273B94E">
        <w:rPr>
          <w:rFonts w:ascii="Calibri" w:eastAsia="Calibri" w:hAnsi="Calibri" w:cs="Calibri"/>
          <w:color w:val="000000" w:themeColor="text1"/>
        </w:rPr>
        <w:t>ecosystem .</w:t>
      </w:r>
      <w:proofErr w:type="gramEnd"/>
      <w:r w:rsidRPr="5273B94E">
        <w:rPr>
          <w:rFonts w:ascii="Calibri" w:eastAsia="Calibri" w:hAnsi="Calibri" w:cs="Calibri"/>
          <w:color w:val="000000" w:themeColor="text1"/>
        </w:rPr>
        <w:t xml:space="preserve"> This phenomenon is termed hysteresis</w:t>
      </w:r>
      <w:r w:rsidRPr="5273B94E">
        <w:rPr>
          <w:rFonts w:ascii="Calibri" w:eastAsia="Calibri" w:hAnsi="Calibri" w:cs="Calibri"/>
          <w:color w:val="000000" w:themeColor="text1"/>
          <w:sz w:val="17"/>
          <w:szCs w:val="17"/>
          <w:vertAlign w:val="superscript"/>
        </w:rPr>
        <w:t>12,15</w:t>
      </w:r>
      <w:r w:rsidRPr="5273B94E">
        <w:rPr>
          <w:rFonts w:ascii="Calibri" w:eastAsia="Calibri" w:hAnsi="Calibri" w:cs="Calibri"/>
          <w:color w:val="000000" w:themeColor="text1"/>
        </w:rPr>
        <w:t xml:space="preserve"> and is also characterized by unstable equilibria being located inside the bistable area. Hence, several equilibria are possible at intermediate levels of environmental stress and there is no unique configuration to stable equilibrium relationship. Depending on initial conditions and the history of the ecosystem unstable equilibria tilt to either of the stable equilibria. Such hysteresis loops are displayed from a wide range of ecosystems in </w:t>
      </w:r>
      <w:proofErr w:type="gramStart"/>
      <w:r w:rsidRPr="5273B94E">
        <w:rPr>
          <w:rFonts w:ascii="Calibri" w:eastAsia="Calibri" w:hAnsi="Calibri" w:cs="Calibri"/>
          <w:color w:val="000000" w:themeColor="text1"/>
        </w:rPr>
        <w:t>terrestrial ,</w:t>
      </w:r>
      <w:proofErr w:type="gramEnd"/>
      <w:r w:rsidRPr="5273B94E">
        <w:rPr>
          <w:rFonts w:ascii="Calibri" w:eastAsia="Calibri" w:hAnsi="Calibri" w:cs="Calibri"/>
          <w:color w:val="000000" w:themeColor="text1"/>
        </w:rPr>
        <w:t xml:space="preserve"> marine and freshwater habitats</w:t>
      </w:r>
      <w:r w:rsidRPr="5273B94E">
        <w:rPr>
          <w:rFonts w:ascii="Calibri" w:eastAsia="Calibri" w:hAnsi="Calibri" w:cs="Calibri"/>
          <w:color w:val="000000" w:themeColor="text1"/>
          <w:sz w:val="17"/>
          <w:szCs w:val="17"/>
          <w:vertAlign w:val="superscript"/>
        </w:rPr>
        <w:t>15</w:t>
      </w:r>
      <w:r w:rsidRPr="5273B94E">
        <w:rPr>
          <w:rFonts w:ascii="Calibri" w:eastAsia="Calibri" w:hAnsi="Calibri" w:cs="Calibri"/>
          <w:color w:val="000000" w:themeColor="text1"/>
        </w:rPr>
        <w:t xml:space="preserve">. </w:t>
      </w:r>
    </w:p>
    <w:p w14:paraId="40C1DC5D" w14:textId="1C23DF0A" w:rsidR="5273B94E" w:rsidRDefault="5273B94E">
      <w:r w:rsidRPr="5273B94E">
        <w:rPr>
          <w:rFonts w:ascii="Calibri" w:eastAsia="Calibri" w:hAnsi="Calibri" w:cs="Calibri"/>
          <w:color w:val="000000" w:themeColor="text1"/>
        </w:rPr>
        <w:t xml:space="preserve"> </w:t>
      </w:r>
    </w:p>
    <w:p w14:paraId="6AFBC7AC" w14:textId="75674436" w:rsidR="5273B94E" w:rsidRDefault="5273B94E">
      <w:r w:rsidRPr="5273B94E">
        <w:rPr>
          <w:rFonts w:ascii="Calibri" w:eastAsia="Calibri" w:hAnsi="Calibri" w:cs="Calibri"/>
        </w:rPr>
        <w:t>Bush</w:t>
      </w:r>
      <w:r w:rsidRPr="5273B94E">
        <w:rPr>
          <w:rFonts w:ascii="Times New Roman" w:eastAsia="Times New Roman" w:hAnsi="Times New Roman" w:cs="Times New Roman"/>
          <w:sz w:val="24"/>
          <w:szCs w:val="24"/>
        </w:rPr>
        <w:t xml:space="preserve"> et al. (2017) explored a microbial ecosystem driving biogeochemical cycles of aquatic environments. Intermediate layers of stratified lakes containing microbes may respond with </w:t>
      </w:r>
      <w:proofErr w:type="spellStart"/>
      <w:r w:rsidRPr="5273B94E">
        <w:rPr>
          <w:rFonts w:ascii="Times New Roman" w:eastAsia="Times New Roman" w:hAnsi="Times New Roman" w:cs="Times New Roman"/>
          <w:sz w:val="24"/>
          <w:szCs w:val="24"/>
        </w:rPr>
        <w:t>oxic</w:t>
      </w:r>
      <w:proofErr w:type="spellEnd"/>
      <w:r w:rsidRPr="5273B94E">
        <w:rPr>
          <w:rFonts w:ascii="Times New Roman" w:eastAsia="Times New Roman" w:hAnsi="Times New Roman" w:cs="Times New Roman"/>
          <w:sz w:val="24"/>
          <w:szCs w:val="24"/>
        </w:rPr>
        <w:t>-anoxic regime shifts to a vertical oxygen gradient</w:t>
      </w:r>
      <w:r w:rsidRPr="5273B94E">
        <w:rPr>
          <w:rFonts w:ascii="Calibri" w:eastAsia="Calibri" w:hAnsi="Calibri" w:cs="Calibri"/>
          <w:color w:val="000000" w:themeColor="text1"/>
          <w:sz w:val="17"/>
          <w:szCs w:val="17"/>
          <w:vertAlign w:val="superscript"/>
        </w:rPr>
        <w:t>19–21</w:t>
      </w:r>
      <w:r w:rsidRPr="5273B94E">
        <w:rPr>
          <w:rFonts w:ascii="Calibri" w:eastAsia="Calibri" w:hAnsi="Calibri" w:cs="Calibri"/>
        </w:rPr>
        <w:t xml:space="preserve">. They implemented </w:t>
      </w:r>
      <w:r w:rsidRPr="5273B94E">
        <w:rPr>
          <w:rFonts w:ascii="Times New Roman" w:eastAsia="Times New Roman" w:hAnsi="Times New Roman" w:cs="Times New Roman"/>
          <w:sz w:val="24"/>
          <w:szCs w:val="24"/>
        </w:rPr>
        <w:t>such dynamics in a mathematical model</w:t>
      </w:r>
      <w:r w:rsidRPr="5273B94E">
        <w:rPr>
          <w:rFonts w:ascii="Calibri" w:eastAsia="Calibri" w:hAnsi="Calibri" w:cs="Calibri"/>
          <w:color w:val="000000" w:themeColor="text1"/>
          <w:sz w:val="17"/>
          <w:szCs w:val="17"/>
          <w:vertAlign w:val="superscript"/>
        </w:rPr>
        <w:t>21</w:t>
      </w:r>
      <w:r w:rsidRPr="5273B94E">
        <w:rPr>
          <w:rFonts w:ascii="Calibri" w:eastAsia="Calibri" w:hAnsi="Calibri" w:cs="Calibri"/>
        </w:rPr>
        <w:t xml:space="preserve"> with few</w:t>
      </w:r>
      <w:r w:rsidRPr="5273B94E">
        <w:rPr>
          <w:rFonts w:ascii="Times New Roman" w:eastAsia="Times New Roman" w:hAnsi="Times New Roman" w:cs="Times New Roman"/>
          <w:sz w:val="24"/>
          <w:szCs w:val="24"/>
        </w:rPr>
        <w:t xml:space="preserve">, simple interacting processes. With changing oxygen </w:t>
      </w:r>
      <w:proofErr w:type="gramStart"/>
      <w:r w:rsidRPr="5273B94E">
        <w:rPr>
          <w:rFonts w:ascii="Times New Roman" w:eastAsia="Times New Roman" w:hAnsi="Times New Roman" w:cs="Times New Roman"/>
          <w:sz w:val="24"/>
          <w:szCs w:val="24"/>
        </w:rPr>
        <w:t>influx</w:t>
      </w:r>
      <w:proofErr w:type="gramEnd"/>
      <w:r w:rsidRPr="5273B94E">
        <w:rPr>
          <w:rFonts w:ascii="Times New Roman" w:eastAsia="Times New Roman" w:hAnsi="Times New Roman" w:cs="Times New Roman"/>
          <w:sz w:val="24"/>
          <w:szCs w:val="24"/>
        </w:rPr>
        <w:t xml:space="preserve"> the modelled system responds with </w:t>
      </w:r>
      <w:proofErr w:type="spellStart"/>
      <w:r w:rsidRPr="5273B94E">
        <w:rPr>
          <w:rFonts w:ascii="Times New Roman" w:eastAsia="Times New Roman" w:hAnsi="Times New Roman" w:cs="Times New Roman"/>
          <w:sz w:val="24"/>
          <w:szCs w:val="24"/>
        </w:rPr>
        <w:t>oxic</w:t>
      </w:r>
      <w:proofErr w:type="spellEnd"/>
      <w:r w:rsidRPr="5273B94E">
        <w:rPr>
          <w:rFonts w:ascii="Times New Roman" w:eastAsia="Times New Roman" w:hAnsi="Times New Roman" w:cs="Times New Roman"/>
          <w:sz w:val="24"/>
          <w:szCs w:val="24"/>
        </w:rPr>
        <w:t>-anoxic regime shifts, the dynamics of the regime shifts differ with the direction of change, however. A possible explanation for the variation in the two shifts is that the regimes differ in microbial community composition</w:t>
      </w:r>
      <w:r w:rsidRPr="5273B94E">
        <w:rPr>
          <w:rFonts w:ascii="Calibri" w:eastAsia="Calibri" w:hAnsi="Calibri" w:cs="Calibri"/>
          <w:color w:val="000000" w:themeColor="text1"/>
          <w:sz w:val="17"/>
          <w:szCs w:val="17"/>
          <w:vertAlign w:val="superscript"/>
        </w:rPr>
        <w:t>21</w:t>
      </w:r>
      <w:r w:rsidRPr="5273B94E">
        <w:rPr>
          <w:rFonts w:ascii="Calibri" w:eastAsia="Calibri" w:hAnsi="Calibri" w:cs="Calibri"/>
        </w:rPr>
        <w:t xml:space="preserve">. </w:t>
      </w:r>
      <w:r w:rsidRPr="5273B94E">
        <w:rPr>
          <w:rFonts w:ascii="Times New Roman" w:eastAsia="Times New Roman" w:hAnsi="Times New Roman" w:cs="Times New Roman"/>
          <w:sz w:val="24"/>
          <w:szCs w:val="24"/>
        </w:rPr>
        <w:t>Comparing regime-dominating compositions, reveals an asymmetric structure of the model regarding the number of functional groups and biogeochemical dynamics</w:t>
      </w:r>
      <w:r w:rsidRPr="5273B94E">
        <w:rPr>
          <w:rFonts w:ascii="Calibri" w:eastAsia="Calibri" w:hAnsi="Calibri" w:cs="Calibri"/>
          <w:color w:val="000000" w:themeColor="text1"/>
          <w:sz w:val="17"/>
          <w:szCs w:val="17"/>
          <w:vertAlign w:val="superscript"/>
        </w:rPr>
        <w:t>21</w:t>
      </w:r>
      <w:r w:rsidRPr="5273B94E">
        <w:rPr>
          <w:rFonts w:ascii="Calibri" w:eastAsia="Calibri" w:hAnsi="Calibri" w:cs="Calibri"/>
        </w:rPr>
        <w:t xml:space="preserve">. </w:t>
      </w:r>
      <w:r w:rsidRPr="5273B94E">
        <w:rPr>
          <w:rFonts w:ascii="Times New Roman" w:eastAsia="Times New Roman" w:hAnsi="Times New Roman" w:cs="Times New Roman"/>
          <w:sz w:val="24"/>
          <w:szCs w:val="24"/>
        </w:rPr>
        <w:t>Here, we reduced the model to balance the interactions between the regimes to investigate in the role of symmetry in ecosystems exhibiting catastrophic shifts.</w:t>
      </w:r>
      <w:r w:rsidRPr="5273B94E">
        <w:rPr>
          <w:rFonts w:ascii="Calibri" w:eastAsia="Calibri" w:hAnsi="Calibri" w:cs="Calibri"/>
        </w:rPr>
        <w:t xml:space="preserve"> </w:t>
      </w:r>
    </w:p>
    <w:p w14:paraId="0BE272F6" w14:textId="32655C31" w:rsidR="5273B94E" w:rsidRDefault="5273B94E">
      <w:r w:rsidRPr="5273B94E">
        <w:rPr>
          <w:rFonts w:ascii="Calibri" w:eastAsia="Calibri" w:hAnsi="Calibri" w:cs="Calibri"/>
        </w:rPr>
        <w:t>Whether th</w:t>
      </w:r>
      <w:r w:rsidRPr="5273B94E">
        <w:rPr>
          <w:rFonts w:ascii="Times New Roman" w:eastAsia="Times New Roman" w:hAnsi="Times New Roman" w:cs="Times New Roman"/>
          <w:sz w:val="24"/>
          <w:szCs w:val="24"/>
        </w:rPr>
        <w:t xml:space="preserve">e asymmetric response of the </w:t>
      </w:r>
      <w:proofErr w:type="gramStart"/>
      <w:r w:rsidRPr="5273B94E">
        <w:rPr>
          <w:rFonts w:ascii="Times New Roman" w:eastAsia="Times New Roman" w:hAnsi="Times New Roman" w:cs="Times New Roman"/>
          <w:sz w:val="24"/>
          <w:szCs w:val="24"/>
        </w:rPr>
        <w:t>ecosystem  follows</w:t>
      </w:r>
      <w:proofErr w:type="gramEnd"/>
      <w:r w:rsidRPr="5273B94E">
        <w:rPr>
          <w:rFonts w:ascii="Times New Roman" w:eastAsia="Times New Roman" w:hAnsi="Times New Roman" w:cs="Times New Roman"/>
          <w:sz w:val="24"/>
          <w:szCs w:val="24"/>
        </w:rPr>
        <w:t xml:space="preserve"> the asymmetric construction of the ecosystem is left uncertain by microbial research on regime shifts. Moreover, it is unclear if hysteresis in the microbial compositions observed in stratified waters arises from the imbalance between the regimes or is also possible in balanced ecosystems. This gap is addressed by exploring the dynamics to environmental change of a balanced, symmetric ecosystem model derived from previous research</w:t>
      </w:r>
      <w:r w:rsidRPr="5273B94E">
        <w:rPr>
          <w:rFonts w:ascii="Calibri" w:eastAsia="Calibri" w:hAnsi="Calibri" w:cs="Calibri"/>
          <w:color w:val="000000" w:themeColor="text1"/>
          <w:sz w:val="17"/>
          <w:szCs w:val="17"/>
          <w:vertAlign w:val="superscript"/>
        </w:rPr>
        <w:t>21</w:t>
      </w:r>
      <w:r w:rsidRPr="5273B94E">
        <w:rPr>
          <w:rFonts w:ascii="Calibri" w:eastAsia="Calibri" w:hAnsi="Calibri" w:cs="Calibri"/>
        </w:rPr>
        <w:t xml:space="preserve">. </w:t>
      </w:r>
      <w:r w:rsidRPr="5273B94E">
        <w:rPr>
          <w:rFonts w:ascii="Times New Roman" w:eastAsia="Times New Roman" w:hAnsi="Times New Roman" w:cs="Times New Roman"/>
          <w:sz w:val="24"/>
          <w:szCs w:val="24"/>
        </w:rPr>
        <w:t>Further advantage of a balanced system is the facilitation to locate the unstable equilibrium. From stability theory</w:t>
      </w:r>
      <w:r w:rsidRPr="5273B94E">
        <w:rPr>
          <w:rFonts w:ascii="Calibri" w:eastAsia="Calibri" w:hAnsi="Calibri" w:cs="Calibri"/>
          <w:color w:val="000000" w:themeColor="text1"/>
          <w:sz w:val="17"/>
          <w:szCs w:val="17"/>
          <w:vertAlign w:val="superscript"/>
        </w:rPr>
        <w:t>1,15</w:t>
      </w:r>
      <w:r w:rsidRPr="5273B94E">
        <w:rPr>
          <w:rFonts w:ascii="Calibri" w:eastAsia="Calibri" w:hAnsi="Calibri" w:cs="Calibri"/>
        </w:rPr>
        <w:t xml:space="preserve"> it is given that an unstable equilibrium must lie with</w:t>
      </w:r>
      <w:r w:rsidRPr="5273B94E">
        <w:rPr>
          <w:rFonts w:ascii="Times New Roman" w:eastAsia="Times New Roman" w:hAnsi="Times New Roman" w:cs="Times New Roman"/>
          <w:sz w:val="24"/>
          <w:szCs w:val="24"/>
        </w:rPr>
        <w:t>in the bistable area and that the system becomes stable between the stable states given no previous history, no favourability by stress and no perturbation</w:t>
      </w:r>
      <w:r w:rsidRPr="5273B94E">
        <w:rPr>
          <w:rFonts w:ascii="Calibri" w:eastAsia="Calibri" w:hAnsi="Calibri" w:cs="Calibri"/>
          <w:color w:val="000000" w:themeColor="text1"/>
          <w:sz w:val="17"/>
          <w:szCs w:val="17"/>
          <w:vertAlign w:val="superscript"/>
        </w:rPr>
        <w:t>15</w:t>
      </w:r>
      <w:r w:rsidRPr="5273B94E">
        <w:rPr>
          <w:rFonts w:ascii="Calibri" w:eastAsia="Calibri" w:hAnsi="Calibri" w:cs="Calibri"/>
        </w:rPr>
        <w:t>.</w:t>
      </w:r>
      <w:r w:rsidRPr="5273B94E">
        <w:rPr>
          <w:rFonts w:ascii="Times New Roman" w:eastAsia="Times New Roman" w:hAnsi="Times New Roman" w:cs="Times New Roman"/>
          <w:sz w:val="24"/>
          <w:szCs w:val="24"/>
        </w:rPr>
        <w:t xml:space="preserve"> Complete balance in a system implements determination of the location of the unstable equilibrium, as the level of environmental stress favouring no state must lie precisely half-distance between the tipping points. This work suggests using a balanced, symmetric </w:t>
      </w:r>
      <w:r w:rsidRPr="5273B94E">
        <w:rPr>
          <w:rFonts w:ascii="Times New Roman" w:eastAsia="Times New Roman" w:hAnsi="Times New Roman" w:cs="Times New Roman"/>
          <w:sz w:val="24"/>
          <w:szCs w:val="24"/>
        </w:rPr>
        <w:lastRenderedPageBreak/>
        <w:t xml:space="preserve">ecosystem model to prove the existence of this unstable equilibrium after the system’s </w:t>
      </w:r>
      <w:proofErr w:type="gramStart"/>
      <w:r w:rsidRPr="5273B94E">
        <w:rPr>
          <w:rFonts w:ascii="Times New Roman" w:eastAsia="Times New Roman" w:hAnsi="Times New Roman" w:cs="Times New Roman"/>
          <w:sz w:val="24"/>
          <w:szCs w:val="24"/>
        </w:rPr>
        <w:t>parameterization  has</w:t>
      </w:r>
      <w:proofErr w:type="gramEnd"/>
      <w:r w:rsidRPr="5273B94E">
        <w:rPr>
          <w:rFonts w:ascii="Times New Roman" w:eastAsia="Times New Roman" w:hAnsi="Times New Roman" w:cs="Times New Roman"/>
          <w:sz w:val="24"/>
          <w:szCs w:val="24"/>
        </w:rPr>
        <w:t xml:space="preserve"> been developed to exhibit a symmetric hysteresis response to gradually changing environmental stressors.</w:t>
      </w:r>
      <w:r w:rsidRPr="5273B94E">
        <w:rPr>
          <w:rFonts w:ascii="Calibri" w:eastAsia="Calibri" w:hAnsi="Calibri" w:cs="Calibri"/>
        </w:rPr>
        <w:t xml:space="preserve"> </w:t>
      </w:r>
    </w:p>
    <w:p w14:paraId="7F265046" w14:textId="1B94DCC5" w:rsidR="5273B94E" w:rsidRDefault="5273B94E">
      <w:r w:rsidRPr="5273B94E">
        <w:rPr>
          <w:rFonts w:ascii="Calibri" w:eastAsia="Calibri" w:hAnsi="Calibri" w:cs="Calibri"/>
          <w:strike/>
          <w:color w:val="D13438"/>
        </w:rPr>
        <w:t xml:space="preserve">What is expected: simple model of </w:t>
      </w:r>
      <w:proofErr w:type="spellStart"/>
      <w:r w:rsidRPr="5273B94E">
        <w:rPr>
          <w:rFonts w:ascii="Times New Roman" w:eastAsia="Times New Roman" w:hAnsi="Times New Roman" w:cs="Times New Roman"/>
          <w:strike/>
          <w:sz w:val="24"/>
          <w:szCs w:val="24"/>
        </w:rPr>
        <w:t>scheffer</w:t>
      </w:r>
      <w:proofErr w:type="spellEnd"/>
      <w:r w:rsidRPr="5273B94E">
        <w:rPr>
          <w:rFonts w:ascii="Times New Roman" w:eastAsia="Times New Roman" w:hAnsi="Times New Roman" w:cs="Times New Roman"/>
          <w:strike/>
          <w:sz w:val="24"/>
          <w:szCs w:val="24"/>
        </w:rPr>
        <w:t xml:space="preserve"> 2001 also displays meaning that this should be </w:t>
      </w:r>
      <w:proofErr w:type="gramStart"/>
      <w:r w:rsidRPr="5273B94E">
        <w:rPr>
          <w:rFonts w:ascii="Times New Roman" w:eastAsia="Times New Roman" w:hAnsi="Times New Roman" w:cs="Times New Roman"/>
          <w:strike/>
          <w:sz w:val="24"/>
          <w:szCs w:val="24"/>
        </w:rPr>
        <w:t>possible</w:t>
      </w:r>
      <w:proofErr w:type="gramEnd"/>
      <w:r w:rsidRPr="5273B94E">
        <w:rPr>
          <w:rFonts w:ascii="Calibri" w:eastAsia="Calibri" w:hAnsi="Calibri" w:cs="Calibri"/>
          <w:color w:val="FF0000"/>
        </w:rPr>
        <w:t xml:space="preserve"> </w:t>
      </w:r>
    </w:p>
    <w:p w14:paraId="2446F454" w14:textId="3B7BCA46" w:rsidR="5273B94E" w:rsidRDefault="5273B94E">
      <w:r w:rsidRPr="5273B94E">
        <w:rPr>
          <w:rFonts w:ascii="Calibri" w:eastAsia="Calibri" w:hAnsi="Calibri" w:cs="Calibri"/>
        </w:rPr>
        <w:t xml:space="preserve">Sketches of </w:t>
      </w:r>
      <w:r w:rsidRPr="5273B94E">
        <w:rPr>
          <w:rFonts w:ascii="Times New Roman" w:eastAsia="Times New Roman" w:hAnsi="Times New Roman" w:cs="Times New Roman"/>
          <w:sz w:val="24"/>
          <w:szCs w:val="24"/>
        </w:rPr>
        <w:t>figures that could fit:</w:t>
      </w:r>
      <w:r w:rsidRPr="5273B94E">
        <w:rPr>
          <w:rFonts w:ascii="Calibri" w:eastAsia="Calibri" w:hAnsi="Calibri" w:cs="Calibri"/>
        </w:rPr>
        <w:t xml:space="preserve"> </w:t>
      </w:r>
    </w:p>
    <w:p w14:paraId="3BB358D4" w14:textId="14C3C982" w:rsidR="5273B94E" w:rsidRDefault="5273B94E">
      <w:r w:rsidRPr="5273B94E">
        <w:rPr>
          <w:rFonts w:ascii="Calibri" w:eastAsia="Calibri" w:hAnsi="Calibri" w:cs="Calibri"/>
        </w:rPr>
        <w:t xml:space="preserve"> </w:t>
      </w:r>
    </w:p>
    <w:p w14:paraId="04F8C84A" w14:textId="5040168A" w:rsidR="5273B94E" w:rsidRDefault="5273B94E" w:rsidP="5273B94E">
      <w:pPr>
        <w:pStyle w:val="Caption"/>
      </w:pPr>
      <w:r w:rsidRPr="5273B94E">
        <w:rPr>
          <w:rFonts w:ascii="Calibri" w:eastAsia="Calibri" w:hAnsi="Calibri" w:cs="Calibri"/>
        </w:rPr>
        <w:t xml:space="preserve">Figure </w:t>
      </w:r>
      <w:r w:rsidRPr="5273B94E">
        <w:rPr>
          <w:rFonts w:ascii="Calibri" w:eastAsia="Calibri" w:hAnsi="Calibri" w:cs="Calibri"/>
          <w:color w:val="000000" w:themeColor="text1"/>
        </w:rPr>
        <w:t>1</w:t>
      </w:r>
      <w:r w:rsidRPr="5273B94E">
        <w:rPr>
          <w:rFonts w:ascii="Calibri" w:eastAsia="Calibri" w:hAnsi="Calibri" w:cs="Calibri"/>
        </w:rPr>
        <w:t xml:space="preserve">: stable </w:t>
      </w:r>
      <w:proofErr w:type="spellStart"/>
      <w:r w:rsidRPr="5273B94E">
        <w:rPr>
          <w:rFonts w:ascii="Times New Roman" w:eastAsia="Times New Roman" w:hAnsi="Times New Roman" w:cs="Times New Roman"/>
          <w:sz w:val="24"/>
          <w:szCs w:val="24"/>
        </w:rPr>
        <w:t>eq</w:t>
      </w:r>
      <w:proofErr w:type="spellEnd"/>
      <w:r w:rsidRPr="5273B94E">
        <w:rPr>
          <w:rFonts w:ascii="Times New Roman" w:eastAsia="Times New Roman" w:hAnsi="Times New Roman" w:cs="Times New Roman"/>
          <w:sz w:val="24"/>
          <w:szCs w:val="24"/>
        </w:rPr>
        <w:t xml:space="preserve"> in black, unstable eq. in red. asymmetry visible as two extremes visualized as unequal hills (</w:t>
      </w:r>
      <w:proofErr w:type="spellStart"/>
      <w:r w:rsidRPr="5273B94E">
        <w:rPr>
          <w:rFonts w:ascii="Times New Roman" w:eastAsia="Times New Roman" w:hAnsi="Times New Roman" w:cs="Times New Roman"/>
          <w:sz w:val="24"/>
          <w:szCs w:val="24"/>
        </w:rPr>
        <w:t>Scheffer</w:t>
      </w:r>
      <w:proofErr w:type="spellEnd"/>
      <w:r w:rsidRPr="5273B94E">
        <w:rPr>
          <w:rFonts w:ascii="Times New Roman" w:eastAsia="Times New Roman" w:hAnsi="Times New Roman" w:cs="Times New Roman"/>
          <w:sz w:val="24"/>
          <w:szCs w:val="24"/>
        </w:rPr>
        <w:t xml:space="preserve"> 2001)</w:t>
      </w:r>
      <w:r w:rsidRPr="5273B94E">
        <w:rPr>
          <w:rFonts w:ascii="Calibri" w:eastAsia="Calibri" w:hAnsi="Calibri" w:cs="Calibri"/>
        </w:rPr>
        <w:t xml:space="preserve"> </w:t>
      </w:r>
    </w:p>
    <w:p w14:paraId="00CCEB74" w14:textId="5B1B5798" w:rsidR="5273B94E" w:rsidRDefault="5273B94E">
      <w:r w:rsidRPr="5273B94E">
        <w:rPr>
          <w:rFonts w:ascii="Calibri" w:eastAsia="Calibri" w:hAnsi="Calibri" w:cs="Calibri"/>
        </w:rPr>
        <w:t xml:space="preserve"> </w:t>
      </w:r>
    </w:p>
    <w:p w14:paraId="0AE3EFE7" w14:textId="13E7AE6E" w:rsidR="5273B94E" w:rsidRDefault="5273B94E" w:rsidP="5273B94E">
      <w:pPr>
        <w:pStyle w:val="Caption"/>
      </w:pPr>
      <w:r w:rsidRPr="5273B94E">
        <w:rPr>
          <w:rFonts w:ascii="Calibri" w:eastAsia="Calibri" w:hAnsi="Calibri" w:cs="Calibri"/>
        </w:rPr>
        <w:t xml:space="preserve">Figure </w:t>
      </w:r>
      <w:r w:rsidRPr="5273B94E">
        <w:rPr>
          <w:rFonts w:ascii="Calibri" w:eastAsia="Calibri" w:hAnsi="Calibri" w:cs="Calibri"/>
          <w:color w:val="000000" w:themeColor="text1"/>
        </w:rPr>
        <w:t>2</w:t>
      </w:r>
      <w:r w:rsidRPr="5273B94E">
        <w:rPr>
          <w:rFonts w:ascii="Calibri" w:eastAsia="Calibri" w:hAnsi="Calibri" w:cs="Calibri"/>
        </w:rPr>
        <w:t xml:space="preserve">: asymmetric vs. symmetric hill </w:t>
      </w:r>
      <w:proofErr w:type="spellStart"/>
      <w:r w:rsidRPr="5273B94E">
        <w:rPr>
          <w:rFonts w:ascii="Times New Roman" w:eastAsia="Times New Roman" w:hAnsi="Times New Roman" w:cs="Times New Roman"/>
          <w:sz w:val="24"/>
          <w:szCs w:val="24"/>
        </w:rPr>
        <w:t>diagramm</w:t>
      </w:r>
      <w:proofErr w:type="spellEnd"/>
      <w:r w:rsidRPr="5273B94E">
        <w:rPr>
          <w:rFonts w:ascii="Times New Roman" w:eastAsia="Times New Roman" w:hAnsi="Times New Roman" w:cs="Times New Roman"/>
          <w:sz w:val="24"/>
          <w:szCs w:val="24"/>
        </w:rPr>
        <w:t xml:space="preserve">, location of unstable </w:t>
      </w:r>
      <w:proofErr w:type="spellStart"/>
      <w:r w:rsidRPr="5273B94E">
        <w:rPr>
          <w:rFonts w:ascii="Times New Roman" w:eastAsia="Times New Roman" w:hAnsi="Times New Roman" w:cs="Times New Roman"/>
          <w:sz w:val="24"/>
          <w:szCs w:val="24"/>
        </w:rPr>
        <w:t>eq</w:t>
      </w:r>
      <w:proofErr w:type="spellEnd"/>
      <w:r w:rsidRPr="5273B94E">
        <w:rPr>
          <w:rFonts w:ascii="Times New Roman" w:eastAsia="Times New Roman" w:hAnsi="Times New Roman" w:cs="Times New Roman"/>
          <w:sz w:val="24"/>
          <w:szCs w:val="24"/>
        </w:rPr>
        <w:t xml:space="preserve"> red, stable eq. black (</w:t>
      </w:r>
      <w:proofErr w:type="spellStart"/>
      <w:r w:rsidRPr="5273B94E">
        <w:rPr>
          <w:rFonts w:ascii="Times New Roman" w:eastAsia="Times New Roman" w:hAnsi="Times New Roman" w:cs="Times New Roman"/>
          <w:sz w:val="24"/>
          <w:szCs w:val="24"/>
        </w:rPr>
        <w:t>Beisner</w:t>
      </w:r>
      <w:proofErr w:type="spellEnd"/>
      <w:r w:rsidRPr="5273B94E">
        <w:rPr>
          <w:rFonts w:ascii="Times New Roman" w:eastAsia="Times New Roman" w:hAnsi="Times New Roman" w:cs="Times New Roman"/>
          <w:sz w:val="24"/>
          <w:szCs w:val="24"/>
        </w:rPr>
        <w:t xml:space="preserve"> 2003)</w:t>
      </w:r>
      <w:r w:rsidRPr="5273B94E">
        <w:rPr>
          <w:rFonts w:ascii="Calibri" w:eastAsia="Calibri" w:hAnsi="Calibri" w:cs="Calibri"/>
        </w:rPr>
        <w:t xml:space="preserve"> </w:t>
      </w:r>
    </w:p>
    <w:p w14:paraId="113C6DC3" w14:textId="07AE2EBD" w:rsidR="5273B94E" w:rsidRDefault="5273B94E">
      <w:r w:rsidRPr="5273B94E">
        <w:rPr>
          <w:rFonts w:ascii="Calibri" w:eastAsia="Calibri" w:hAnsi="Calibri" w:cs="Calibri"/>
        </w:rPr>
        <w:t xml:space="preserve"> </w:t>
      </w:r>
    </w:p>
    <w:p w14:paraId="7C983C36" w14:textId="403EAEC5" w:rsidR="5273B94E" w:rsidRDefault="5273B94E" w:rsidP="5273B94E">
      <w:pPr>
        <w:pStyle w:val="Caption"/>
      </w:pPr>
      <w:r w:rsidRPr="5273B94E">
        <w:rPr>
          <w:rFonts w:ascii="Calibri" w:eastAsia="Calibri" w:hAnsi="Calibri" w:cs="Calibri"/>
        </w:rPr>
        <w:t xml:space="preserve">Figure </w:t>
      </w:r>
      <w:r w:rsidRPr="5273B94E">
        <w:rPr>
          <w:rFonts w:ascii="Calibri" w:eastAsia="Calibri" w:hAnsi="Calibri" w:cs="Calibri"/>
          <w:color w:val="000000" w:themeColor="text1"/>
        </w:rPr>
        <w:t>3</w:t>
      </w:r>
      <w:r w:rsidRPr="5273B94E">
        <w:rPr>
          <w:rFonts w:ascii="Calibri" w:eastAsia="Calibri" w:hAnsi="Calibri" w:cs="Calibri"/>
        </w:rPr>
        <w:t>: unstable eq. in black, asymmetry in b)</w:t>
      </w:r>
      <w:r w:rsidRPr="5273B94E">
        <w:rPr>
          <w:rFonts w:ascii="Times New Roman" w:eastAsia="Times New Roman" w:hAnsi="Times New Roman" w:cs="Times New Roman"/>
          <w:sz w:val="24"/>
          <w:szCs w:val="24"/>
        </w:rPr>
        <w:t xml:space="preserve"> (Bush 2017)</w:t>
      </w:r>
      <w:r w:rsidRPr="5273B94E">
        <w:rPr>
          <w:rFonts w:ascii="Calibri" w:eastAsia="Calibri" w:hAnsi="Calibri" w:cs="Calibri"/>
        </w:rPr>
        <w:t xml:space="preserve"> </w:t>
      </w:r>
    </w:p>
    <w:p w14:paraId="70B7F833" w14:textId="2F19C18C" w:rsidR="5273B94E" w:rsidRDefault="5273B94E">
      <w:r w:rsidRPr="5273B94E">
        <w:rPr>
          <w:rFonts w:ascii="Calibri" w:eastAsia="Calibri" w:hAnsi="Calibri" w:cs="Calibri"/>
        </w:rPr>
        <w:t xml:space="preserve"> </w:t>
      </w:r>
    </w:p>
    <w:p w14:paraId="541E83F8" w14:textId="204AA12F" w:rsidR="5273B94E" w:rsidRDefault="5273B94E" w:rsidP="5273B94E">
      <w:pPr>
        <w:pStyle w:val="Caption"/>
      </w:pPr>
      <w:r w:rsidRPr="5273B94E">
        <w:rPr>
          <w:rFonts w:ascii="Calibri" w:eastAsia="Calibri" w:hAnsi="Calibri" w:cs="Calibri"/>
        </w:rPr>
        <w:t xml:space="preserve">Figure </w:t>
      </w:r>
      <w:r w:rsidRPr="5273B94E">
        <w:rPr>
          <w:rFonts w:ascii="Calibri" w:eastAsia="Calibri" w:hAnsi="Calibri" w:cs="Calibri"/>
          <w:color w:val="000000" w:themeColor="text1"/>
        </w:rPr>
        <w:t>4</w:t>
      </w:r>
      <w:r w:rsidRPr="5273B94E">
        <w:rPr>
          <w:rFonts w:ascii="Calibri" w:eastAsia="Calibri" w:hAnsi="Calibri" w:cs="Calibri"/>
        </w:rPr>
        <w:t xml:space="preserve">: </w:t>
      </w:r>
      <w:r w:rsidRPr="5273B94E">
        <w:rPr>
          <w:rFonts w:ascii="Times New Roman" w:eastAsia="Times New Roman" w:hAnsi="Times New Roman" w:cs="Times New Roman"/>
          <w:sz w:val="24"/>
          <w:szCs w:val="24"/>
        </w:rPr>
        <w:t>asymmetric response in Bush 2017</w:t>
      </w:r>
      <w:r w:rsidRPr="5273B94E">
        <w:rPr>
          <w:rFonts w:ascii="Calibri" w:eastAsia="Calibri" w:hAnsi="Calibri" w:cs="Calibri"/>
        </w:rPr>
        <w:t xml:space="preserve"> </w:t>
      </w:r>
    </w:p>
    <w:p w14:paraId="1775EFF9" w14:textId="533507F0" w:rsidR="5273B94E" w:rsidRDefault="5273B94E">
      <w:r w:rsidRPr="5273B94E">
        <w:rPr>
          <w:rFonts w:ascii="Calibri" w:eastAsia="Calibri" w:hAnsi="Calibri" w:cs="Calibri"/>
        </w:rPr>
        <w:t xml:space="preserve"> </w:t>
      </w:r>
    </w:p>
    <w:p w14:paraId="4294F6A1" w14:textId="307F4FE5" w:rsidR="5273B94E" w:rsidRDefault="5273B94E" w:rsidP="5273B94E">
      <w:pPr>
        <w:pStyle w:val="Caption"/>
      </w:pPr>
      <w:r w:rsidRPr="5273B94E">
        <w:rPr>
          <w:rFonts w:ascii="Calibri" w:eastAsia="Calibri" w:hAnsi="Calibri" w:cs="Calibri"/>
        </w:rPr>
        <w:t xml:space="preserve">Figure </w:t>
      </w:r>
      <w:r w:rsidRPr="5273B94E">
        <w:rPr>
          <w:rFonts w:ascii="Calibri" w:eastAsia="Calibri" w:hAnsi="Calibri" w:cs="Calibri"/>
          <w:color w:val="000000" w:themeColor="text1"/>
        </w:rPr>
        <w:t>5</w:t>
      </w:r>
      <w:r w:rsidRPr="5273B94E">
        <w:rPr>
          <w:rFonts w:ascii="Calibri" w:eastAsia="Calibri" w:hAnsi="Calibri" w:cs="Calibri"/>
        </w:rPr>
        <w:t xml:space="preserve">: asymmetric field example Lake Morgan, Zhang 2003 </w:t>
      </w:r>
    </w:p>
    <w:p w14:paraId="5BBAB71B" w14:textId="1FABC3D7" w:rsidR="5273B94E" w:rsidRDefault="5273B94E">
      <w:r w:rsidRPr="5273B94E">
        <w:rPr>
          <w:rFonts w:ascii="Calibri Light" w:eastAsia="Calibri Light" w:hAnsi="Calibri Light" w:cs="Calibri Light"/>
          <w:color w:val="2F5496" w:themeColor="accent1" w:themeShade="BF"/>
          <w:sz w:val="32"/>
          <w:szCs w:val="32"/>
        </w:rPr>
        <w:t xml:space="preserve"> </w:t>
      </w:r>
    </w:p>
    <w:p w14:paraId="11DFE89C" w14:textId="687CE9B6" w:rsidR="5273B94E" w:rsidRDefault="5273B94E" w:rsidP="5273B94E">
      <w:pPr>
        <w:pStyle w:val="Caption"/>
      </w:pPr>
      <w:r w:rsidRPr="5273B94E">
        <w:rPr>
          <w:rFonts w:ascii="Calibri" w:eastAsia="Calibri" w:hAnsi="Calibri" w:cs="Calibri"/>
        </w:rPr>
        <w:t xml:space="preserve">Figure </w:t>
      </w:r>
      <w:r w:rsidRPr="5273B94E">
        <w:rPr>
          <w:rFonts w:ascii="Calibri" w:eastAsia="Calibri" w:hAnsi="Calibri" w:cs="Calibri"/>
          <w:color w:val="000000" w:themeColor="text1"/>
        </w:rPr>
        <w:t>6</w:t>
      </w:r>
      <w:r w:rsidRPr="5273B94E">
        <w:rPr>
          <w:rFonts w:ascii="Calibri" w:eastAsia="Calibri" w:hAnsi="Calibri" w:cs="Calibri"/>
        </w:rPr>
        <w:t xml:space="preserve">: asymmetry example, electron transport in photosynthesis </w:t>
      </w:r>
    </w:p>
    <w:p w14:paraId="35053917" w14:textId="12D12EB8" w:rsidR="5273B94E" w:rsidRDefault="5273B94E">
      <w:r w:rsidRPr="5273B94E">
        <w:rPr>
          <w:rFonts w:ascii="Calibri" w:eastAsia="Calibri" w:hAnsi="Calibri" w:cs="Calibri"/>
          <w:sz w:val="24"/>
          <w:szCs w:val="24"/>
        </w:rPr>
        <w:t xml:space="preserve"> </w:t>
      </w:r>
    </w:p>
    <w:p w14:paraId="3EDE580A" w14:textId="290E3329" w:rsidR="5273B94E" w:rsidRDefault="5273B94E">
      <w:r w:rsidRPr="5273B94E">
        <w:rPr>
          <w:rFonts w:ascii="Calibri" w:eastAsia="Calibri" w:hAnsi="Calibri" w:cs="Calibri"/>
          <w:sz w:val="24"/>
          <w:szCs w:val="24"/>
        </w:rPr>
        <w:t xml:space="preserve"> </w:t>
      </w:r>
    </w:p>
    <w:p w14:paraId="1FDCD384" w14:textId="227157F5" w:rsidR="5273B94E" w:rsidRDefault="5273B94E">
      <w:r w:rsidRPr="5273B94E">
        <w:rPr>
          <w:rFonts w:ascii="Calibri" w:eastAsia="Calibri" w:hAnsi="Calibri" w:cs="Calibri"/>
          <w:sz w:val="24"/>
          <w:szCs w:val="24"/>
          <w:lang w:val="en-US"/>
        </w:rPr>
        <w:t>Methods</w:t>
      </w:r>
    </w:p>
    <w:p w14:paraId="7C1E4646" w14:textId="2AD4EEF9" w:rsidR="5273B94E" w:rsidRDefault="5273B94E">
      <w:r w:rsidRPr="5273B94E">
        <w:rPr>
          <w:rFonts w:ascii="Calibri" w:eastAsia="Calibri" w:hAnsi="Calibri" w:cs="Calibri"/>
          <w:sz w:val="24"/>
          <w:szCs w:val="24"/>
          <w:lang w:val="en-US"/>
        </w:rPr>
        <w:t xml:space="preserve"> </w:t>
      </w:r>
    </w:p>
    <w:p w14:paraId="19B4B243" w14:textId="0489244B" w:rsidR="5273B94E" w:rsidRDefault="5273B94E">
      <w:r w:rsidRPr="5273B94E">
        <w:rPr>
          <w:rFonts w:ascii="Calibri" w:eastAsia="Calibri" w:hAnsi="Calibri" w:cs="Calibri"/>
          <w:color w:val="000000" w:themeColor="text1"/>
        </w:rPr>
        <w:t xml:space="preserve"> </w:t>
      </w:r>
    </w:p>
    <w:p w14:paraId="14B4541C" w14:textId="30F6C519" w:rsidR="5273B94E" w:rsidRDefault="5273B94E">
      <w:r w:rsidRPr="5273B94E">
        <w:rPr>
          <w:rFonts w:ascii="Calibri" w:eastAsia="Calibri" w:hAnsi="Calibri" w:cs="Calibri"/>
          <w:color w:val="000000" w:themeColor="text1"/>
        </w:rPr>
        <w:t>Here,</w:t>
      </w:r>
      <w:r w:rsidRPr="5273B94E">
        <w:rPr>
          <w:rFonts w:ascii="Calibri" w:eastAsia="Calibri" w:hAnsi="Calibri" w:cs="Calibri"/>
          <w:sz w:val="24"/>
          <w:szCs w:val="24"/>
        </w:rPr>
        <w:t xml:space="preserve"> a model of an aquatic ecosystem responding with </w:t>
      </w:r>
      <w:proofErr w:type="spellStart"/>
      <w:r w:rsidRPr="5273B94E">
        <w:rPr>
          <w:rFonts w:ascii="Calibri" w:eastAsia="Calibri" w:hAnsi="Calibri" w:cs="Calibri"/>
          <w:sz w:val="24"/>
          <w:szCs w:val="24"/>
        </w:rPr>
        <w:t>oxic</w:t>
      </w:r>
      <w:proofErr w:type="spellEnd"/>
      <w:r w:rsidRPr="5273B94E">
        <w:rPr>
          <w:rFonts w:ascii="Calibri" w:eastAsia="Calibri" w:hAnsi="Calibri" w:cs="Calibri"/>
          <w:sz w:val="24"/>
          <w:szCs w:val="24"/>
        </w:rPr>
        <w:t xml:space="preserve">-anoxic regime shifts to changes in oxygen and </w:t>
      </w:r>
      <w:proofErr w:type="spellStart"/>
      <w:r w:rsidRPr="5273B94E">
        <w:rPr>
          <w:rFonts w:ascii="Calibri" w:eastAsia="Calibri" w:hAnsi="Calibri" w:cs="Calibri"/>
          <w:sz w:val="24"/>
          <w:szCs w:val="24"/>
        </w:rPr>
        <w:t>sulfur</w:t>
      </w:r>
      <w:proofErr w:type="spellEnd"/>
      <w:r w:rsidRPr="5273B94E">
        <w:rPr>
          <w:rFonts w:ascii="Calibri" w:eastAsia="Calibri" w:hAnsi="Calibri" w:cs="Calibri"/>
          <w:sz w:val="24"/>
          <w:szCs w:val="24"/>
        </w:rPr>
        <w:t xml:space="preserve"> diffusivity was studied. During summer many waters in temperate climates experience vertical stratification, inducing a change in microbial community structures</w:t>
      </w:r>
      <w:r w:rsidRPr="5273B94E">
        <w:rPr>
          <w:rFonts w:ascii="Calibri" w:eastAsia="Calibri" w:hAnsi="Calibri" w:cs="Calibri"/>
          <w:color w:val="000000" w:themeColor="text1"/>
          <w:sz w:val="17"/>
          <w:szCs w:val="17"/>
          <w:vertAlign w:val="superscript"/>
        </w:rPr>
        <w:t>21</w:t>
      </w:r>
      <w:r w:rsidRPr="5273B94E">
        <w:rPr>
          <w:rFonts w:ascii="Calibri" w:eastAsia="Calibri" w:hAnsi="Calibri" w:cs="Calibri"/>
          <w:color w:val="000000" w:themeColor="text1"/>
        </w:rPr>
        <w:t>. The heated surface layer is rich in oxygen and dominated by phototrophic bacteria (</w:t>
      </w:r>
      <w:proofErr w:type="gramStart"/>
      <w:r w:rsidRPr="5273B94E">
        <w:rPr>
          <w:rFonts w:ascii="Calibri" w:eastAsia="Calibri" w:hAnsi="Calibri" w:cs="Calibri"/>
          <w:color w:val="000000" w:themeColor="text1"/>
        </w:rPr>
        <w:t>e.g.</w:t>
      </w:r>
      <w:proofErr w:type="gramEnd"/>
      <w:r w:rsidRPr="5273B94E">
        <w:rPr>
          <w:rFonts w:ascii="Calibri" w:eastAsia="Calibri" w:hAnsi="Calibri" w:cs="Calibri"/>
          <w:color w:val="000000" w:themeColor="text1"/>
        </w:rPr>
        <w:t xml:space="preserve"> cyanobacteria), while deeper layers are depleted of oxygen, providing an anoxic, </w:t>
      </w:r>
      <w:proofErr w:type="spellStart"/>
      <w:r w:rsidRPr="5273B94E">
        <w:rPr>
          <w:rFonts w:ascii="Calibri" w:eastAsia="Calibri" w:hAnsi="Calibri" w:cs="Calibri"/>
          <w:color w:val="000000" w:themeColor="text1"/>
        </w:rPr>
        <w:t>sulfur</w:t>
      </w:r>
      <w:proofErr w:type="spellEnd"/>
      <w:r w:rsidRPr="5273B94E">
        <w:rPr>
          <w:rFonts w:ascii="Calibri" w:eastAsia="Calibri" w:hAnsi="Calibri" w:cs="Calibri"/>
          <w:color w:val="000000" w:themeColor="text1"/>
        </w:rPr>
        <w:t xml:space="preserve">-rich environment for heterotrophic organisms </w:t>
      </w:r>
      <w:proofErr w:type="spellStart"/>
      <w:r w:rsidRPr="5273B94E">
        <w:rPr>
          <w:rFonts w:ascii="Calibri" w:eastAsia="Calibri" w:hAnsi="Calibri" w:cs="Calibri"/>
          <w:color w:val="FF0000"/>
        </w:rPr>
        <w:t>eg</w:t>
      </w:r>
      <w:r w:rsidRPr="5273B94E">
        <w:rPr>
          <w:rFonts w:ascii="Calibri" w:eastAsia="Calibri" w:hAnsi="Calibri" w:cs="Calibri"/>
          <w:color w:val="000000" w:themeColor="text1"/>
        </w:rPr>
        <w:t>.</w:t>
      </w:r>
      <w:proofErr w:type="spellEnd"/>
      <w:r w:rsidRPr="5273B94E">
        <w:rPr>
          <w:rFonts w:ascii="Calibri" w:eastAsia="Calibri" w:hAnsi="Calibri" w:cs="Calibri"/>
          <w:color w:val="000000" w:themeColor="text1"/>
        </w:rPr>
        <w:t xml:space="preserve"> In between, where substrates diffuse towards lower concentrations and </w:t>
      </w:r>
      <w:proofErr w:type="spellStart"/>
      <w:r w:rsidRPr="5273B94E">
        <w:rPr>
          <w:rFonts w:ascii="Calibri" w:eastAsia="Calibri" w:hAnsi="Calibri" w:cs="Calibri"/>
          <w:color w:val="000000" w:themeColor="text1"/>
        </w:rPr>
        <w:t>sulfur</w:t>
      </w:r>
      <w:proofErr w:type="spellEnd"/>
      <w:r w:rsidRPr="5273B94E">
        <w:rPr>
          <w:rFonts w:ascii="Calibri" w:eastAsia="Calibri" w:hAnsi="Calibri" w:cs="Calibri"/>
          <w:color w:val="000000" w:themeColor="text1"/>
        </w:rPr>
        <w:t xml:space="preserve"> meets oxygen, providing a niche for heterotrophic and non-heterotrophic microorganisms</w:t>
      </w:r>
      <w:r w:rsidRPr="5273B94E">
        <w:rPr>
          <w:rFonts w:ascii="Calibri" w:eastAsia="Calibri" w:hAnsi="Calibri" w:cs="Calibri"/>
          <w:color w:val="000000" w:themeColor="text1"/>
          <w:sz w:val="17"/>
          <w:szCs w:val="17"/>
          <w:vertAlign w:val="superscript"/>
        </w:rPr>
        <w:t>22</w:t>
      </w:r>
      <w:r w:rsidRPr="5273B94E">
        <w:rPr>
          <w:rFonts w:ascii="Calibri" w:eastAsia="Calibri" w:hAnsi="Calibri" w:cs="Calibri"/>
          <w:color w:val="000000" w:themeColor="text1"/>
        </w:rPr>
        <w:t xml:space="preserve">. A model developed by Bush et al. (2017) suggests that this such niche may exhibit </w:t>
      </w:r>
      <w:proofErr w:type="spellStart"/>
      <w:r w:rsidRPr="5273B94E">
        <w:rPr>
          <w:rFonts w:ascii="Calibri" w:eastAsia="Calibri" w:hAnsi="Calibri" w:cs="Calibri"/>
          <w:color w:val="000000" w:themeColor="text1"/>
        </w:rPr>
        <w:t>oxic</w:t>
      </w:r>
      <w:proofErr w:type="spellEnd"/>
      <w:r w:rsidRPr="5273B94E">
        <w:rPr>
          <w:rFonts w:ascii="Calibri" w:eastAsia="Calibri" w:hAnsi="Calibri" w:cs="Calibri"/>
          <w:color w:val="000000" w:themeColor="text1"/>
        </w:rPr>
        <w:t>-anoxic regime shifts. Phototrophic and heterotrophic bacteria mutually inhibit each other by secreting substrates that are toxic for the competing group, being the critical feedback dynamic leading to alternative stable states. Included are three functional groups (</w:t>
      </w:r>
      <w:proofErr w:type="gramStart"/>
      <w:r w:rsidRPr="5273B94E">
        <w:rPr>
          <w:rFonts w:ascii="Calibri" w:eastAsia="Calibri" w:hAnsi="Calibri" w:cs="Calibri"/>
          <w:color w:val="000000" w:themeColor="text1"/>
        </w:rPr>
        <w:t>i.e.</w:t>
      </w:r>
      <w:proofErr w:type="gramEnd"/>
      <w:r w:rsidRPr="5273B94E">
        <w:rPr>
          <w:rFonts w:ascii="Calibri" w:eastAsia="Calibri" w:hAnsi="Calibri" w:cs="Calibri"/>
          <w:color w:val="000000" w:themeColor="text1"/>
        </w:rPr>
        <w:t xml:space="preserve"> cyanobacteria, </w:t>
      </w:r>
      <w:r w:rsidRPr="5273B94E">
        <w:rPr>
          <w:rFonts w:ascii="Calibri" w:eastAsia="Calibri" w:hAnsi="Calibri" w:cs="Calibri"/>
          <w:color w:val="000000" w:themeColor="text1"/>
        </w:rPr>
        <w:lastRenderedPageBreak/>
        <w:t xml:space="preserve">phototrophic </w:t>
      </w:r>
      <w:proofErr w:type="spellStart"/>
      <w:r w:rsidRPr="5273B94E">
        <w:rPr>
          <w:rFonts w:ascii="Calibri" w:eastAsia="Calibri" w:hAnsi="Calibri" w:cs="Calibri"/>
          <w:color w:val="000000" w:themeColor="text1"/>
        </w:rPr>
        <w:t>sulfur</w:t>
      </w:r>
      <w:proofErr w:type="spellEnd"/>
      <w:r w:rsidRPr="5273B94E">
        <w:rPr>
          <w:rFonts w:ascii="Calibri" w:eastAsia="Calibri" w:hAnsi="Calibri" w:cs="Calibri"/>
          <w:color w:val="000000" w:themeColor="text1"/>
        </w:rPr>
        <w:t xml:space="preserve"> bacteria and </w:t>
      </w:r>
      <w:proofErr w:type="spellStart"/>
      <w:r w:rsidRPr="5273B94E">
        <w:rPr>
          <w:rFonts w:ascii="Calibri" w:eastAsia="Calibri" w:hAnsi="Calibri" w:cs="Calibri"/>
          <w:color w:val="000000" w:themeColor="text1"/>
        </w:rPr>
        <w:t>sulfur</w:t>
      </w:r>
      <w:proofErr w:type="spellEnd"/>
      <w:r w:rsidRPr="5273B94E">
        <w:rPr>
          <w:rFonts w:ascii="Calibri" w:eastAsia="Calibri" w:hAnsi="Calibri" w:cs="Calibri"/>
          <w:color w:val="000000" w:themeColor="text1"/>
        </w:rPr>
        <w:t xml:space="preserve">-reducing bacteria), three chemical substrates (i.e. oxygen, oxidized and reduced </w:t>
      </w:r>
      <w:proofErr w:type="spellStart"/>
      <w:r w:rsidRPr="5273B94E">
        <w:rPr>
          <w:rFonts w:ascii="Calibri" w:eastAsia="Calibri" w:hAnsi="Calibri" w:cs="Calibri"/>
          <w:color w:val="000000" w:themeColor="text1"/>
        </w:rPr>
        <w:t>sulfur</w:t>
      </w:r>
      <w:proofErr w:type="spellEnd"/>
      <w:r w:rsidRPr="5273B94E">
        <w:rPr>
          <w:rFonts w:ascii="Calibri" w:eastAsia="Calibri" w:hAnsi="Calibri" w:cs="Calibri"/>
          <w:color w:val="000000" w:themeColor="text1"/>
        </w:rPr>
        <w:t xml:space="preserve">) one critical nutrient (i.e. </w:t>
      </w:r>
      <w:proofErr w:type="spellStart"/>
      <w:r w:rsidRPr="5273B94E">
        <w:rPr>
          <w:rFonts w:ascii="Calibri" w:eastAsia="Calibri" w:hAnsi="Calibri" w:cs="Calibri"/>
          <w:color w:val="000000" w:themeColor="text1"/>
        </w:rPr>
        <w:t>phoshorus</w:t>
      </w:r>
      <w:proofErr w:type="spellEnd"/>
      <w:r w:rsidRPr="5273B94E">
        <w:rPr>
          <w:rFonts w:ascii="Calibri" w:eastAsia="Calibri" w:hAnsi="Calibri" w:cs="Calibri"/>
          <w:color w:val="000000" w:themeColor="text1"/>
        </w:rPr>
        <w:t xml:space="preserve">) and an abiotic oxidation cycle oxidizing reduced </w:t>
      </w:r>
      <w:proofErr w:type="spellStart"/>
      <w:r w:rsidRPr="5273B94E">
        <w:rPr>
          <w:rFonts w:ascii="Calibri" w:eastAsia="Calibri" w:hAnsi="Calibri" w:cs="Calibri"/>
          <w:color w:val="000000" w:themeColor="text1"/>
        </w:rPr>
        <w:t>sulfur</w:t>
      </w:r>
      <w:proofErr w:type="spellEnd"/>
      <w:r w:rsidRPr="5273B94E">
        <w:rPr>
          <w:rFonts w:ascii="Calibri" w:eastAsia="Calibri" w:hAnsi="Calibri" w:cs="Calibri"/>
          <w:color w:val="000000" w:themeColor="text1"/>
        </w:rPr>
        <w:t>, connected through four types of interactions (i.e. consumption, production, inhibition and diffusion). Vertical gradients of oxygen in stratified lakes were simulated by changing oxygen diffusivity in the model system, leading to regime shifts towards higher favoured states. This response suggests that the microbial community compositions in intermediate layers of stratified lakes are sensitive to the character of thermo- and resulting chemocline</w:t>
      </w:r>
      <w:r w:rsidRPr="5273B94E">
        <w:rPr>
          <w:rFonts w:ascii="Calibri" w:eastAsia="Calibri" w:hAnsi="Calibri" w:cs="Calibri"/>
          <w:color w:val="000000" w:themeColor="text1"/>
          <w:sz w:val="17"/>
          <w:szCs w:val="17"/>
          <w:vertAlign w:val="superscript"/>
        </w:rPr>
        <w:t>21</w:t>
      </w:r>
      <w:r w:rsidRPr="5273B94E">
        <w:rPr>
          <w:rFonts w:ascii="Calibri" w:eastAsia="Calibri" w:hAnsi="Calibri" w:cs="Calibri"/>
          <w:color w:val="000000" w:themeColor="text1"/>
        </w:rPr>
        <w:t xml:space="preserve">. Dynamics of the regime shifts of this model however, differed with the direction of oxygen diffusivity change. For instance, the anoxic state recovers in “two steps” (Fig 3), whereas the </w:t>
      </w:r>
      <w:proofErr w:type="spellStart"/>
      <w:r w:rsidRPr="5273B94E">
        <w:rPr>
          <w:rFonts w:ascii="Calibri" w:eastAsia="Calibri" w:hAnsi="Calibri" w:cs="Calibri"/>
          <w:color w:val="000000" w:themeColor="text1"/>
        </w:rPr>
        <w:t>oxic</w:t>
      </w:r>
      <w:proofErr w:type="spellEnd"/>
      <w:r w:rsidRPr="5273B94E">
        <w:rPr>
          <w:rFonts w:ascii="Calibri" w:eastAsia="Calibri" w:hAnsi="Calibri" w:cs="Calibri"/>
          <w:color w:val="000000" w:themeColor="text1"/>
        </w:rPr>
        <w:t xml:space="preserve"> state recovers in gradual, linear manner. Furthermore, the collapse of Cyanobacteria takes longer compared to the one of the competing groups (Fig 4). Such asymmetric response may be caused by the unbalanced framework of the model </w:t>
      </w:r>
      <w:proofErr w:type="gramStart"/>
      <w:r w:rsidRPr="5273B94E">
        <w:rPr>
          <w:rFonts w:ascii="Calibri" w:eastAsia="Calibri" w:hAnsi="Calibri" w:cs="Calibri"/>
          <w:color w:val="000000" w:themeColor="text1"/>
        </w:rPr>
        <w:t>ecosystem :</w:t>
      </w:r>
      <w:proofErr w:type="gramEnd"/>
      <w:r w:rsidRPr="5273B94E">
        <w:rPr>
          <w:rFonts w:ascii="Calibri" w:eastAsia="Calibri" w:hAnsi="Calibri" w:cs="Calibri"/>
          <w:color w:val="000000" w:themeColor="text1"/>
        </w:rPr>
        <w:t xml:space="preserve"> The number of abundant functional groups varies among the two regimes, as the </w:t>
      </w:r>
      <w:proofErr w:type="spellStart"/>
      <w:r w:rsidRPr="5273B94E">
        <w:rPr>
          <w:rFonts w:ascii="Calibri" w:eastAsia="Calibri" w:hAnsi="Calibri" w:cs="Calibri"/>
          <w:color w:val="000000" w:themeColor="text1"/>
        </w:rPr>
        <w:t>oxic</w:t>
      </w:r>
      <w:proofErr w:type="spellEnd"/>
      <w:r w:rsidRPr="5273B94E">
        <w:rPr>
          <w:rFonts w:ascii="Calibri" w:eastAsia="Calibri" w:hAnsi="Calibri" w:cs="Calibri"/>
          <w:color w:val="000000" w:themeColor="text1"/>
        </w:rPr>
        <w:t xml:space="preserve"> environment are dominated by only </w:t>
      </w:r>
      <w:proofErr w:type="spellStart"/>
      <w:r w:rsidRPr="5273B94E">
        <w:rPr>
          <w:rFonts w:ascii="Calibri" w:eastAsia="Calibri" w:hAnsi="Calibri" w:cs="Calibri"/>
          <w:color w:val="000000" w:themeColor="text1"/>
        </w:rPr>
        <w:t>cyanonbacteria</w:t>
      </w:r>
      <w:proofErr w:type="spellEnd"/>
      <w:r w:rsidRPr="5273B94E">
        <w:rPr>
          <w:rFonts w:ascii="Calibri" w:eastAsia="Calibri" w:hAnsi="Calibri" w:cs="Calibri"/>
          <w:color w:val="000000" w:themeColor="text1"/>
        </w:rPr>
        <w:t xml:space="preserve"> but anoxia can be inhabited by two kinds of </w:t>
      </w:r>
      <w:proofErr w:type="spellStart"/>
      <w:r w:rsidRPr="5273B94E">
        <w:rPr>
          <w:rFonts w:ascii="Calibri" w:eastAsia="Calibri" w:hAnsi="Calibri" w:cs="Calibri"/>
          <w:color w:val="000000" w:themeColor="text1"/>
        </w:rPr>
        <w:t>sulfur</w:t>
      </w:r>
      <w:proofErr w:type="spellEnd"/>
      <w:r w:rsidRPr="5273B94E">
        <w:rPr>
          <w:rFonts w:ascii="Calibri" w:eastAsia="Calibri" w:hAnsi="Calibri" w:cs="Calibri"/>
          <w:color w:val="000000" w:themeColor="text1"/>
        </w:rPr>
        <w:t xml:space="preserve"> bacteria. To investigate this possible causality for the responses depending on the direction of environmental change, the model of Bush et al (2017) has been reduced to balance processes and interaction responsible for both regime shifts.  </w:t>
      </w:r>
    </w:p>
    <w:p w14:paraId="085A3DDA" w14:textId="28473EFE" w:rsidR="00736C2E" w:rsidRDefault="57472A71" w:rsidP="57472A71">
      <w:pPr>
        <w:pStyle w:val="Heading2"/>
      </w:pPr>
      <w:r>
        <w:t>The balanced, symmetric model</w:t>
      </w:r>
    </w:p>
    <w:p w14:paraId="73CFA1BC" w14:textId="00D832A0" w:rsidR="00736C2E" w:rsidRDefault="57472A71" w:rsidP="57472A71">
      <w:pPr>
        <w:rPr>
          <w:color w:val="FF0000"/>
        </w:rPr>
      </w:pPr>
      <w:r>
        <w:t xml:space="preserve">An implementation of the </w:t>
      </w:r>
      <w:proofErr w:type="gramStart"/>
      <w:r>
        <w:t>models</w:t>
      </w:r>
      <w:proofErr w:type="gramEnd"/>
      <w:r>
        <w:t xml:space="preserve"> ordinary differential equations, parameter values and initial conditions used by Bush et al (2017) can be found the R package </w:t>
      </w:r>
      <w:proofErr w:type="spellStart"/>
      <w:r>
        <w:t>microxanox</w:t>
      </w:r>
      <w:proofErr w:type="spellEnd"/>
      <w:r>
        <w:t xml:space="preserve"> {Citation}. This open -access package was used as the foundation stoned due to its transparency and flexibility, enabling exchanging parameter values and ordinary differential equations conveniently.  </w:t>
      </w:r>
      <w:r w:rsidRPr="57472A71">
        <w:rPr>
          <w:color w:val="FF0000"/>
        </w:rPr>
        <w:t xml:space="preserve">My Documentation: </w:t>
      </w:r>
      <w:proofErr w:type="spellStart"/>
      <w:r w:rsidRPr="57472A71">
        <w:rPr>
          <w:color w:val="FF0000"/>
        </w:rPr>
        <w:t>sym</w:t>
      </w:r>
      <w:proofErr w:type="spellEnd"/>
      <w:r w:rsidRPr="57472A71">
        <w:rPr>
          <w:color w:val="FF0000"/>
        </w:rPr>
        <w:t xml:space="preserve"> </w:t>
      </w:r>
      <w:proofErr w:type="spellStart"/>
      <w:proofErr w:type="gramStart"/>
      <w:r w:rsidRPr="57472A71">
        <w:rPr>
          <w:color w:val="FF0000"/>
        </w:rPr>
        <w:t>microxanox,R</w:t>
      </w:r>
      <w:proofErr w:type="spellEnd"/>
      <w:proofErr w:type="gramEnd"/>
      <w:r w:rsidRPr="57472A71">
        <w:rPr>
          <w:color w:val="FF0000"/>
        </w:rPr>
        <w:t xml:space="preserve"> vignette?</w:t>
      </w:r>
    </w:p>
    <w:p w14:paraId="76678EB3" w14:textId="67B2726D" w:rsidR="00736C2E" w:rsidRDefault="7C077BDF" w:rsidP="7C077BDF">
      <w:pPr>
        <w:rPr>
          <w:color w:val="FF0000"/>
          <w:sz w:val="24"/>
          <w:szCs w:val="24"/>
        </w:rPr>
      </w:pPr>
      <w:r w:rsidRPr="7C077BDF">
        <w:rPr>
          <w:color w:val="FF0000"/>
          <w:sz w:val="24"/>
          <w:szCs w:val="24"/>
        </w:rPr>
        <w:t xml:space="preserve">Raises t question whether </w:t>
      </w:r>
      <w:proofErr w:type="spellStart"/>
      <w:r w:rsidRPr="7C077BDF">
        <w:rPr>
          <w:color w:val="FF0000"/>
          <w:sz w:val="24"/>
          <w:szCs w:val="24"/>
        </w:rPr>
        <w:t>cyano</w:t>
      </w:r>
      <w:proofErr w:type="spellEnd"/>
      <w:r w:rsidRPr="7C077BDF">
        <w:rPr>
          <w:color w:val="FF0000"/>
          <w:sz w:val="24"/>
          <w:szCs w:val="24"/>
        </w:rPr>
        <w:t xml:space="preserve"> are responsible for all resilience, which hysteresis are is from whom, </w:t>
      </w:r>
      <w:proofErr w:type="spellStart"/>
      <w:r w:rsidRPr="7C077BDF">
        <w:rPr>
          <w:color w:val="FF0000"/>
          <w:sz w:val="24"/>
          <w:szCs w:val="24"/>
        </w:rPr>
        <w:t>sym</w:t>
      </w:r>
      <w:proofErr w:type="spellEnd"/>
      <w:r w:rsidRPr="7C077BDF">
        <w:rPr>
          <w:color w:val="FF0000"/>
          <w:sz w:val="24"/>
          <w:szCs w:val="24"/>
        </w:rPr>
        <w:t xml:space="preserve"> axis balanced </w:t>
      </w:r>
      <w:proofErr w:type="gramStart"/>
      <w:r w:rsidRPr="7C077BDF">
        <w:rPr>
          <w:color w:val="FF0000"/>
          <w:sz w:val="24"/>
          <w:szCs w:val="24"/>
        </w:rPr>
        <w:t>model</w:t>
      </w:r>
      <w:proofErr w:type="gramEnd"/>
    </w:p>
    <w:p w14:paraId="2C642232" w14:textId="1D6507D5" w:rsidR="00736C2E" w:rsidRDefault="7C077BDF" w:rsidP="7C077BDF">
      <w:pPr>
        <w:rPr>
          <w:color w:val="FF0000"/>
          <w:sz w:val="24"/>
          <w:szCs w:val="24"/>
        </w:rPr>
      </w:pPr>
      <w:r w:rsidRPr="7C077BDF">
        <w:rPr>
          <w:color w:val="FF0000"/>
          <w:sz w:val="24"/>
          <w:szCs w:val="24"/>
        </w:rPr>
        <w:t>Detrimental for the dominating regime is thus which substrate is higher concentrated, directly decided by the productivity of groups dominating the surroundings</w:t>
      </w:r>
      <w:r w:rsidR="00736C2E" w:rsidRPr="7C077BDF">
        <w:rPr>
          <w:color w:val="FF0000"/>
          <w:sz w:val="4"/>
          <w:szCs w:val="4"/>
        </w:rPr>
        <w:fldChar w:fldCharType="begin"/>
      </w:r>
      <w:r w:rsidR="009E3EA8">
        <w:rPr>
          <w:color w:val="FF0000"/>
          <w:sz w:val="4"/>
          <w:szCs w:val="4"/>
        </w:rPr>
        <w:instrText xml:space="preserve"> ADDIN ZOTERO_ITEM CSL_CITATION {"citationID":"ayqnGZ1F","properties":{"formattedCitation":"(Bush et al. 2017)","plainCitation":"(Bush et al. 2017)","noteIndex":0},"citationItems":[{"id":12,"uris":["http://zotero.org/users/10084904/items/ICAKB2H2"],"itemData":{"id":12,"type":"article-journal","abstract":"Although regime shifts are known from various ecosystems, the involvement of microbial communities is poorly understood. Here we show that gradual environmental changes induced by, for example, eutrophication or global warming can induce major oxic-anoxic regime shifts. We first investigate a mathematical model describing interactions between microbial communities and biogeochemical oxidation-reduction reactions. In response to gradual changes in oxygen influx, this model abruptly transitions between an oxic state dominated by cyanobacteria and an anoxic state with sulfate-reducing bacteria and phototrophic sulfur bacteria. The model predictions are consistent with observations from a seasonally stratified lake, which shows hysteresis in the transition between oxic and anoxic states with similar changes in microbial community composition. Our results suggest that hysteresis loops and tipping points are a common feature of oxic-anoxic transitions, causing rapid drops in oxygen levels that are not easily reversed, at scales ranging from small ponds to global oceanic anoxic events.","container-title":"Nature Communications","DOI":"10.1038/s41467-017-00912-x","ISSN":"2041-1723","issue":"1","journalAbbreviation":"Nat Commun","language":"en","license":"2017 The Author(s)","note":"number: 1\npublisher: Nature Publishing Group","page":"789","source":"www.nature.com","title":"Oxic-anoxic regime shifts mediated by feedbacks between biogeochemical processes and microbial community dynamics","volume":"8","author":[{"family":"Bush","given":"Timothy"},{"family":"Diao","given":"Muhe"},{"family":"Allen","given":"Rosalind J."},{"family":"Sinnige","given":"Ruben"},{"family":"Muyzer","given":"Gerard"},{"family":"Huisman","given":"Jef"}],"issued":{"date-parts":[["2017",10,6]]}}}],"schema":"https://github.com/citation-style-language/schema/raw/master/csl-citation.json"} </w:instrText>
      </w:r>
      <w:r w:rsidR="00736C2E" w:rsidRPr="7C077BDF">
        <w:rPr>
          <w:color w:val="FF0000"/>
          <w:sz w:val="4"/>
          <w:szCs w:val="4"/>
        </w:rPr>
        <w:fldChar w:fldCharType="separate"/>
      </w:r>
      <w:r w:rsidR="009E3EA8">
        <w:rPr>
          <w:rFonts w:ascii="Calibri" w:hAnsi="Calibri" w:cs="Calibri"/>
          <w:color w:val="FF0000"/>
          <w:sz w:val="4"/>
          <w:szCs w:val="4"/>
        </w:rPr>
        <w:t>(Bush et al. 2017)</w:t>
      </w:r>
      <w:r w:rsidR="00736C2E" w:rsidRPr="7C077BDF">
        <w:rPr>
          <w:color w:val="FF0000"/>
          <w:sz w:val="4"/>
          <w:szCs w:val="4"/>
        </w:rPr>
        <w:fldChar w:fldCharType="end"/>
      </w:r>
      <w:r w:rsidRPr="7C077BDF">
        <w:rPr>
          <w:color w:val="FF0000"/>
          <w:sz w:val="24"/>
          <w:szCs w:val="24"/>
        </w:rPr>
        <w:t>. (The ecosystem displays hysteresis, hence the dominance in different layers is determined by the community composition of the close environment, as this decides on the substrate diffusivity meaning which group is more inhibited by the surrounding substrate.)</w:t>
      </w:r>
    </w:p>
    <w:p w14:paraId="25ACE491" w14:textId="7DE9D742" w:rsidR="00736C2E" w:rsidRDefault="72B16E8A" w:rsidP="481D738C">
      <w:pPr>
        <w:rPr>
          <w:color w:val="000000" w:themeColor="text1"/>
        </w:rPr>
      </w:pPr>
      <w:proofErr w:type="spellStart"/>
      <w:r w:rsidRPr="72B16E8A">
        <w:rPr>
          <w:color w:val="000000" w:themeColor="text1"/>
        </w:rPr>
        <w:t>dchieving</w:t>
      </w:r>
      <w:proofErr w:type="spellEnd"/>
      <w:r w:rsidRPr="72B16E8A">
        <w:rPr>
          <w:color w:val="000000" w:themeColor="text1"/>
        </w:rPr>
        <w:t xml:space="preserve"> a symmetric model system exhibiting regime shifts requires three substantial steps. First, clarification and definition of a symmetric model. Symmetry can be applied from a numeric point of view. In the balanced system, the </w:t>
      </w:r>
      <w:proofErr w:type="spellStart"/>
      <w:r w:rsidRPr="72B16E8A">
        <w:rPr>
          <w:color w:val="000000" w:themeColor="text1"/>
        </w:rPr>
        <w:t>oxic</w:t>
      </w:r>
      <w:proofErr w:type="spellEnd"/>
      <w:r w:rsidRPr="72B16E8A">
        <w:rPr>
          <w:color w:val="000000" w:themeColor="text1"/>
        </w:rPr>
        <w:t xml:space="preserve"> and the anoxic regime are each dominated by one functional group, which are affected by similarly built ODEs: Cyanobacteria produce oxygen and </w:t>
      </w:r>
      <w:proofErr w:type="spellStart"/>
      <w:r w:rsidRPr="72B16E8A">
        <w:rPr>
          <w:color w:val="000000" w:themeColor="text1"/>
        </w:rPr>
        <w:t>sulfur</w:t>
      </w:r>
      <w:proofErr w:type="spellEnd"/>
      <w:r w:rsidRPr="72B16E8A">
        <w:rPr>
          <w:color w:val="000000" w:themeColor="text1"/>
        </w:rPr>
        <w:t>-reducing bacteria produce reduced-</w:t>
      </w:r>
      <w:proofErr w:type="spellStart"/>
      <w:r w:rsidRPr="72B16E8A">
        <w:rPr>
          <w:color w:val="000000" w:themeColor="text1"/>
        </w:rPr>
        <w:t>sulfur</w:t>
      </w:r>
      <w:proofErr w:type="spellEnd"/>
      <w:r w:rsidRPr="72B16E8A">
        <w:rPr>
          <w:color w:val="000000" w:themeColor="text1"/>
        </w:rPr>
        <w:t>, both substrates which inhibit the competing group. Furthermore, the substrates impact on the regimes is balanced: Phosphorus nourishes one functional group dominating each regime and the abiotic oxidation cycle removes both substrates (</w:t>
      </w:r>
      <w:proofErr w:type="gramStart"/>
      <w:r w:rsidRPr="72B16E8A">
        <w:rPr>
          <w:color w:val="000000" w:themeColor="text1"/>
        </w:rPr>
        <w:t>i.e.</w:t>
      </w:r>
      <w:proofErr w:type="gramEnd"/>
      <w:r w:rsidRPr="72B16E8A">
        <w:rPr>
          <w:color w:val="000000" w:themeColor="text1"/>
        </w:rPr>
        <w:t xml:space="preserve"> oxygen and reduced </w:t>
      </w:r>
      <w:proofErr w:type="spellStart"/>
      <w:r w:rsidRPr="72B16E8A">
        <w:rPr>
          <w:color w:val="000000" w:themeColor="text1"/>
        </w:rPr>
        <w:t>sulfur</w:t>
      </w:r>
      <w:proofErr w:type="spellEnd"/>
      <w:r w:rsidRPr="72B16E8A">
        <w:rPr>
          <w:color w:val="000000" w:themeColor="text1"/>
        </w:rPr>
        <w:t xml:space="preserve">) from the biogeochemical cycle. Second, the parameter trait values of involved functional groups are equalized. Here, the </w:t>
      </w:r>
      <w:proofErr w:type="spellStart"/>
      <w:r w:rsidRPr="72B16E8A">
        <w:rPr>
          <w:color w:val="000000" w:themeColor="text1"/>
        </w:rPr>
        <w:t>sulfur</w:t>
      </w:r>
      <w:proofErr w:type="spellEnd"/>
      <w:r w:rsidRPr="72B16E8A">
        <w:rPr>
          <w:color w:val="000000" w:themeColor="text1"/>
        </w:rPr>
        <w:t xml:space="preserve">-bacteria were adjusted to be identical to the </w:t>
      </w:r>
      <w:proofErr w:type="spellStart"/>
      <w:r w:rsidRPr="72B16E8A">
        <w:rPr>
          <w:color w:val="000000" w:themeColor="text1"/>
        </w:rPr>
        <w:t>cynaonobacteria</w:t>
      </w:r>
      <w:proofErr w:type="spellEnd"/>
      <w:r w:rsidRPr="72B16E8A">
        <w:rPr>
          <w:color w:val="000000" w:themeColor="text1"/>
        </w:rPr>
        <w:t>. And third, parameters describing chemical substances are adjusted as hyperparameters by the trial-and-error method to eventually bring the system to exhibit shifts upon gradual change of environmental stressors. Especially increasing the abiotic oxidation rate was crucial for the balanced system to display hysteresis behaviour. Finally, these manipulations converted the asymmetric model of Bush et al (2017) to a balanced, symmetric ecosystem model.</w:t>
      </w:r>
    </w:p>
    <w:sectPr w:rsidR="00736C2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est User" w:date="2023-04-13T09:05:00Z" w:initials="GU">
    <w:p w14:paraId="6B993076" w14:textId="54C5D712" w:rsidR="47E8B1E2" w:rsidRDefault="47E8B1E2">
      <w:r>
        <w:t>I think we need a figure to illustrate this.</w:t>
      </w:r>
      <w:r>
        <w:annotationRef/>
      </w:r>
    </w:p>
  </w:comment>
  <w:comment w:id="1" w:author="Guest User" w:date="2023-04-13T09:46:00Z" w:initials="GU">
    <w:p w14:paraId="27031D0B" w14:textId="30D67AA7" w:rsidR="673D6843" w:rsidRDefault="673D6843">
      <w:pPr>
        <w:pStyle w:val="CommentText"/>
      </w:pPr>
      <w:r>
        <w:t>You make these two.</w:t>
      </w:r>
      <w:r>
        <w:rPr>
          <w:rStyle w:val="CommentReference"/>
        </w:rPr>
        <w:annotationRef/>
      </w:r>
    </w:p>
  </w:comment>
  <w:comment w:id="2" w:author="Guest User" w:date="2023-04-13T09:47:00Z" w:initials="GU">
    <w:p w14:paraId="0E013517" w14:textId="28C18E70" w:rsidR="4B3FAB92" w:rsidRDefault="4B3FAB92">
      <w:pPr>
        <w:pStyle w:val="CommentText"/>
      </w:pPr>
      <w:r>
        <w:t>We get these two from the original publications.</w:t>
      </w:r>
      <w:r>
        <w:rPr>
          <w:rStyle w:val="CommentReference"/>
        </w:rPr>
        <w:annotationRef/>
      </w:r>
    </w:p>
  </w:comment>
  <w:comment w:id="19" w:author="Guest User" w:date="2023-04-13T10:08:00Z" w:initials="GU">
    <w:p w14:paraId="0BDC954B" w14:textId="5CB8F732" w:rsidR="67D33423" w:rsidRDefault="67D33423">
      <w:pPr>
        <w:pStyle w:val="CommentText"/>
      </w:pPr>
      <w:r>
        <w:t>Please insert this.</w:t>
      </w:r>
      <w:r>
        <w:rPr>
          <w:rStyle w:val="CommentReference"/>
        </w:rPr>
        <w:annotationRef/>
      </w:r>
    </w:p>
  </w:comment>
  <w:comment w:id="20" w:author="Pascal Bärtschi" w:date="2023-04-13T10:10:00Z" w:initials="PB">
    <w:p w14:paraId="7F49BB50" w14:textId="77777777" w:rsidR="000531A6" w:rsidRDefault="000531A6" w:rsidP="0021626B">
      <w:r>
        <w:rPr>
          <w:rStyle w:val="CommentReference"/>
        </w:rPr>
        <w:annotationRef/>
      </w:r>
      <w:r>
        <w:rPr>
          <w:color w:val="000000"/>
          <w:sz w:val="20"/>
          <w:szCs w:val="20"/>
        </w:rPr>
        <w:t>I will look for it</w:t>
      </w:r>
    </w:p>
    <w:p w14:paraId="0F650FF0" w14:textId="77777777" w:rsidR="000531A6" w:rsidRDefault="000531A6" w:rsidP="0021626B">
      <w:r>
        <w:rPr>
          <w:color w:val="000000"/>
          <w:sz w:val="20"/>
          <w:szCs w:val="20"/>
        </w:rPr>
        <w:t>I sec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993076" w15:done="0"/>
  <w15:commentEx w15:paraId="27031D0B" w15:done="0"/>
  <w15:commentEx w15:paraId="0E013517" w15:done="0"/>
  <w15:commentEx w15:paraId="0BDC954B" w15:done="0"/>
  <w15:commentEx w15:paraId="0F650FF0" w15:paraIdParent="0BDC95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BF099EF" w16cex:dateUtc="2023-04-13T07:05:00Z"/>
  <w16cex:commentExtensible w16cex:durableId="4483769E" w16cex:dateUtc="2023-04-13T07:46:00Z"/>
  <w16cex:commentExtensible w16cex:durableId="110E7D63" w16cex:dateUtc="2023-04-13T07:47:00Z"/>
  <w16cex:commentExtensible w16cex:durableId="4E33CD5D" w16cex:dateUtc="2023-04-13T08:08:00Z"/>
  <w16cex:commentExtensible w16cex:durableId="27E2537B" w16cex:dateUtc="2023-04-13T08: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993076" w16cid:durableId="4BF099EF"/>
  <w16cid:commentId w16cid:paraId="27031D0B" w16cid:durableId="4483769E"/>
  <w16cid:commentId w16cid:paraId="0E013517" w16cid:durableId="110E7D63"/>
  <w16cid:commentId w16cid:paraId="0BDC954B" w16cid:durableId="4E33CD5D"/>
  <w16cid:commentId w16cid:paraId="0F650FF0" w16cid:durableId="27E253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A47F7"/>
    <w:multiLevelType w:val="hybridMultilevel"/>
    <w:tmpl w:val="0EDC6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762A13"/>
    <w:multiLevelType w:val="hybridMultilevel"/>
    <w:tmpl w:val="FC66658E"/>
    <w:lvl w:ilvl="0" w:tplc="79BA465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4D142C"/>
    <w:multiLevelType w:val="hybridMultilevel"/>
    <w:tmpl w:val="1172B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583120">
    <w:abstractNumId w:val="1"/>
  </w:num>
  <w:num w:numId="2" w16cid:durableId="276182901">
    <w:abstractNumId w:val="2"/>
  </w:num>
  <w:num w:numId="3" w16cid:durableId="131552824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scal Bärtschi">
    <w15:presenceInfo w15:providerId="Windows Live" w15:userId="b5187864eb675d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C2E"/>
    <w:rsid w:val="0000035E"/>
    <w:rsid w:val="00001207"/>
    <w:rsid w:val="0000126B"/>
    <w:rsid w:val="000022E8"/>
    <w:rsid w:val="000040CC"/>
    <w:rsid w:val="00004FC6"/>
    <w:rsid w:val="00010A7F"/>
    <w:rsid w:val="00013053"/>
    <w:rsid w:val="00014811"/>
    <w:rsid w:val="00014DD1"/>
    <w:rsid w:val="0001615B"/>
    <w:rsid w:val="00016F15"/>
    <w:rsid w:val="00023175"/>
    <w:rsid w:val="00024C49"/>
    <w:rsid w:val="00025756"/>
    <w:rsid w:val="0002738C"/>
    <w:rsid w:val="0003110E"/>
    <w:rsid w:val="0003121B"/>
    <w:rsid w:val="00031393"/>
    <w:rsid w:val="00034CB8"/>
    <w:rsid w:val="00042671"/>
    <w:rsid w:val="00051356"/>
    <w:rsid w:val="000531A6"/>
    <w:rsid w:val="00054D02"/>
    <w:rsid w:val="00060559"/>
    <w:rsid w:val="00060D57"/>
    <w:rsid w:val="00063B8F"/>
    <w:rsid w:val="00065266"/>
    <w:rsid w:val="000654B8"/>
    <w:rsid w:val="00066543"/>
    <w:rsid w:val="000707CB"/>
    <w:rsid w:val="00071048"/>
    <w:rsid w:val="00073ABC"/>
    <w:rsid w:val="00077FC6"/>
    <w:rsid w:val="000825EE"/>
    <w:rsid w:val="00083CDC"/>
    <w:rsid w:val="00085BD7"/>
    <w:rsid w:val="00091DDE"/>
    <w:rsid w:val="00092347"/>
    <w:rsid w:val="0009461C"/>
    <w:rsid w:val="000951AF"/>
    <w:rsid w:val="0009528C"/>
    <w:rsid w:val="00095488"/>
    <w:rsid w:val="00095960"/>
    <w:rsid w:val="000A1494"/>
    <w:rsid w:val="000A53E7"/>
    <w:rsid w:val="000B1411"/>
    <w:rsid w:val="000B2F90"/>
    <w:rsid w:val="000B431C"/>
    <w:rsid w:val="000B50C3"/>
    <w:rsid w:val="000B5259"/>
    <w:rsid w:val="000C108E"/>
    <w:rsid w:val="000C5053"/>
    <w:rsid w:val="000C5FC3"/>
    <w:rsid w:val="000C6DB9"/>
    <w:rsid w:val="000D0B56"/>
    <w:rsid w:val="000D1DC8"/>
    <w:rsid w:val="000D64D0"/>
    <w:rsid w:val="000E174D"/>
    <w:rsid w:val="000E2E6C"/>
    <w:rsid w:val="000E5634"/>
    <w:rsid w:val="000F06CC"/>
    <w:rsid w:val="000F083E"/>
    <w:rsid w:val="000F3929"/>
    <w:rsid w:val="000F578D"/>
    <w:rsid w:val="00100088"/>
    <w:rsid w:val="00100B93"/>
    <w:rsid w:val="00101A52"/>
    <w:rsid w:val="00101F6E"/>
    <w:rsid w:val="00103A8A"/>
    <w:rsid w:val="001060C4"/>
    <w:rsid w:val="00106E74"/>
    <w:rsid w:val="001118A5"/>
    <w:rsid w:val="00114865"/>
    <w:rsid w:val="0011700F"/>
    <w:rsid w:val="0012079E"/>
    <w:rsid w:val="0012111B"/>
    <w:rsid w:val="0013016F"/>
    <w:rsid w:val="00130BD5"/>
    <w:rsid w:val="00131853"/>
    <w:rsid w:val="00133651"/>
    <w:rsid w:val="00134875"/>
    <w:rsid w:val="00134A55"/>
    <w:rsid w:val="00135F5D"/>
    <w:rsid w:val="00142C2B"/>
    <w:rsid w:val="00144758"/>
    <w:rsid w:val="00144D5C"/>
    <w:rsid w:val="0014593F"/>
    <w:rsid w:val="001540D9"/>
    <w:rsid w:val="00154FA5"/>
    <w:rsid w:val="00161EFB"/>
    <w:rsid w:val="0016451D"/>
    <w:rsid w:val="0016672A"/>
    <w:rsid w:val="00167985"/>
    <w:rsid w:val="00171E95"/>
    <w:rsid w:val="0017304C"/>
    <w:rsid w:val="00173292"/>
    <w:rsid w:val="001754C5"/>
    <w:rsid w:val="00177697"/>
    <w:rsid w:val="00181DD2"/>
    <w:rsid w:val="0018262C"/>
    <w:rsid w:val="001859C9"/>
    <w:rsid w:val="001909CD"/>
    <w:rsid w:val="00191624"/>
    <w:rsid w:val="00195F54"/>
    <w:rsid w:val="00196790"/>
    <w:rsid w:val="001977BD"/>
    <w:rsid w:val="001A0FDE"/>
    <w:rsid w:val="001A433D"/>
    <w:rsid w:val="001A614D"/>
    <w:rsid w:val="001B0ED1"/>
    <w:rsid w:val="001B19D9"/>
    <w:rsid w:val="001B27F6"/>
    <w:rsid w:val="001B6A3F"/>
    <w:rsid w:val="001B7CA3"/>
    <w:rsid w:val="001C1562"/>
    <w:rsid w:val="001C1CDE"/>
    <w:rsid w:val="001C2090"/>
    <w:rsid w:val="001C2C0F"/>
    <w:rsid w:val="001C33CE"/>
    <w:rsid w:val="001C4262"/>
    <w:rsid w:val="001C4CA9"/>
    <w:rsid w:val="001C57CF"/>
    <w:rsid w:val="001C7543"/>
    <w:rsid w:val="001D1176"/>
    <w:rsid w:val="001D27C6"/>
    <w:rsid w:val="001D4419"/>
    <w:rsid w:val="001D4658"/>
    <w:rsid w:val="001D7176"/>
    <w:rsid w:val="001E0D19"/>
    <w:rsid w:val="001E3AA8"/>
    <w:rsid w:val="001E51F1"/>
    <w:rsid w:val="001F1BA3"/>
    <w:rsid w:val="00205D8D"/>
    <w:rsid w:val="00216924"/>
    <w:rsid w:val="00221ED3"/>
    <w:rsid w:val="00223EDE"/>
    <w:rsid w:val="002241F2"/>
    <w:rsid w:val="00225517"/>
    <w:rsid w:val="0022621D"/>
    <w:rsid w:val="0022673C"/>
    <w:rsid w:val="00226CB9"/>
    <w:rsid w:val="00227227"/>
    <w:rsid w:val="00232E45"/>
    <w:rsid w:val="0023320B"/>
    <w:rsid w:val="00233345"/>
    <w:rsid w:val="00233A49"/>
    <w:rsid w:val="0024307D"/>
    <w:rsid w:val="00246863"/>
    <w:rsid w:val="002507DB"/>
    <w:rsid w:val="00254B56"/>
    <w:rsid w:val="00254F89"/>
    <w:rsid w:val="002552E6"/>
    <w:rsid w:val="00256548"/>
    <w:rsid w:val="00257214"/>
    <w:rsid w:val="0026068B"/>
    <w:rsid w:val="00260CED"/>
    <w:rsid w:val="00262595"/>
    <w:rsid w:val="00265BCE"/>
    <w:rsid w:val="00265C0D"/>
    <w:rsid w:val="0026699D"/>
    <w:rsid w:val="00270D0C"/>
    <w:rsid w:val="002758C1"/>
    <w:rsid w:val="00276308"/>
    <w:rsid w:val="0028000A"/>
    <w:rsid w:val="0028174E"/>
    <w:rsid w:val="00281F3E"/>
    <w:rsid w:val="00286817"/>
    <w:rsid w:val="00290262"/>
    <w:rsid w:val="00290A7E"/>
    <w:rsid w:val="00291138"/>
    <w:rsid w:val="002A21A9"/>
    <w:rsid w:val="002A3E4E"/>
    <w:rsid w:val="002A53C1"/>
    <w:rsid w:val="002A59C1"/>
    <w:rsid w:val="002A69FA"/>
    <w:rsid w:val="002A7494"/>
    <w:rsid w:val="002B2BDC"/>
    <w:rsid w:val="002B38F1"/>
    <w:rsid w:val="002B4D16"/>
    <w:rsid w:val="002B63EE"/>
    <w:rsid w:val="002B77E4"/>
    <w:rsid w:val="002C1912"/>
    <w:rsid w:val="002D46BA"/>
    <w:rsid w:val="002D77F6"/>
    <w:rsid w:val="002E0325"/>
    <w:rsid w:val="002E0547"/>
    <w:rsid w:val="002E1C87"/>
    <w:rsid w:val="002E2DE4"/>
    <w:rsid w:val="002F0300"/>
    <w:rsid w:val="002F2D87"/>
    <w:rsid w:val="002F6016"/>
    <w:rsid w:val="002F6C43"/>
    <w:rsid w:val="00300FF9"/>
    <w:rsid w:val="00301D10"/>
    <w:rsid w:val="00301DD1"/>
    <w:rsid w:val="0030210E"/>
    <w:rsid w:val="00302AEC"/>
    <w:rsid w:val="00302D0D"/>
    <w:rsid w:val="00303B1C"/>
    <w:rsid w:val="00303C9E"/>
    <w:rsid w:val="00304725"/>
    <w:rsid w:val="00304AA1"/>
    <w:rsid w:val="00304FAA"/>
    <w:rsid w:val="00305ABF"/>
    <w:rsid w:val="003132D1"/>
    <w:rsid w:val="00316660"/>
    <w:rsid w:val="00316D2B"/>
    <w:rsid w:val="00317F12"/>
    <w:rsid w:val="00321F86"/>
    <w:rsid w:val="0032469F"/>
    <w:rsid w:val="0032569E"/>
    <w:rsid w:val="003256DF"/>
    <w:rsid w:val="0032760D"/>
    <w:rsid w:val="00327772"/>
    <w:rsid w:val="00332BE6"/>
    <w:rsid w:val="00334815"/>
    <w:rsid w:val="0033529F"/>
    <w:rsid w:val="003409FA"/>
    <w:rsid w:val="00340A32"/>
    <w:rsid w:val="00341AAD"/>
    <w:rsid w:val="00345E75"/>
    <w:rsid w:val="003463B9"/>
    <w:rsid w:val="00353715"/>
    <w:rsid w:val="00355D08"/>
    <w:rsid w:val="003577FF"/>
    <w:rsid w:val="003607E6"/>
    <w:rsid w:val="00361E6D"/>
    <w:rsid w:val="00362165"/>
    <w:rsid w:val="00364C9D"/>
    <w:rsid w:val="00365B4B"/>
    <w:rsid w:val="00366DA4"/>
    <w:rsid w:val="00377BA5"/>
    <w:rsid w:val="00394D90"/>
    <w:rsid w:val="00394F37"/>
    <w:rsid w:val="003965AE"/>
    <w:rsid w:val="00397BD2"/>
    <w:rsid w:val="003A2BCC"/>
    <w:rsid w:val="003A4BAA"/>
    <w:rsid w:val="003A6038"/>
    <w:rsid w:val="003A62E7"/>
    <w:rsid w:val="003A7EFA"/>
    <w:rsid w:val="003B1FF6"/>
    <w:rsid w:val="003B382F"/>
    <w:rsid w:val="003B5998"/>
    <w:rsid w:val="003C1579"/>
    <w:rsid w:val="003C389F"/>
    <w:rsid w:val="003C6AB2"/>
    <w:rsid w:val="003D016B"/>
    <w:rsid w:val="003D0DB1"/>
    <w:rsid w:val="003D2998"/>
    <w:rsid w:val="003D3E14"/>
    <w:rsid w:val="003D6F0B"/>
    <w:rsid w:val="003D719E"/>
    <w:rsid w:val="003D74C7"/>
    <w:rsid w:val="003E1525"/>
    <w:rsid w:val="003E30C6"/>
    <w:rsid w:val="003E4236"/>
    <w:rsid w:val="003E50E1"/>
    <w:rsid w:val="003E5A9B"/>
    <w:rsid w:val="003E7C53"/>
    <w:rsid w:val="003F2B66"/>
    <w:rsid w:val="003F5202"/>
    <w:rsid w:val="003F53C6"/>
    <w:rsid w:val="003F5829"/>
    <w:rsid w:val="0040174F"/>
    <w:rsid w:val="00402737"/>
    <w:rsid w:val="0040313C"/>
    <w:rsid w:val="00404B2F"/>
    <w:rsid w:val="00405617"/>
    <w:rsid w:val="004100B5"/>
    <w:rsid w:val="00412739"/>
    <w:rsid w:val="00412AFA"/>
    <w:rsid w:val="0041506F"/>
    <w:rsid w:val="00415B65"/>
    <w:rsid w:val="00416F02"/>
    <w:rsid w:val="00417B83"/>
    <w:rsid w:val="00420D36"/>
    <w:rsid w:val="00421276"/>
    <w:rsid w:val="00421367"/>
    <w:rsid w:val="00421491"/>
    <w:rsid w:val="004233B0"/>
    <w:rsid w:val="0042388F"/>
    <w:rsid w:val="0042406C"/>
    <w:rsid w:val="004261DD"/>
    <w:rsid w:val="00426630"/>
    <w:rsid w:val="0042736C"/>
    <w:rsid w:val="004315B1"/>
    <w:rsid w:val="00434E7B"/>
    <w:rsid w:val="004426D6"/>
    <w:rsid w:val="00442BB2"/>
    <w:rsid w:val="00445B1A"/>
    <w:rsid w:val="00446012"/>
    <w:rsid w:val="004467E5"/>
    <w:rsid w:val="00446ED6"/>
    <w:rsid w:val="00450B74"/>
    <w:rsid w:val="00461AA2"/>
    <w:rsid w:val="00463769"/>
    <w:rsid w:val="00465770"/>
    <w:rsid w:val="00465ED5"/>
    <w:rsid w:val="00466AB8"/>
    <w:rsid w:val="00467F6F"/>
    <w:rsid w:val="00470CDE"/>
    <w:rsid w:val="0047174F"/>
    <w:rsid w:val="00475DD3"/>
    <w:rsid w:val="00481AFD"/>
    <w:rsid w:val="00481B38"/>
    <w:rsid w:val="00484832"/>
    <w:rsid w:val="00486DC0"/>
    <w:rsid w:val="00487152"/>
    <w:rsid w:val="00487EDF"/>
    <w:rsid w:val="00490DF8"/>
    <w:rsid w:val="0049249E"/>
    <w:rsid w:val="00492DFA"/>
    <w:rsid w:val="004A0947"/>
    <w:rsid w:val="004A1BFE"/>
    <w:rsid w:val="004A4CAE"/>
    <w:rsid w:val="004A4F9B"/>
    <w:rsid w:val="004A52E0"/>
    <w:rsid w:val="004A5756"/>
    <w:rsid w:val="004A575E"/>
    <w:rsid w:val="004A60DD"/>
    <w:rsid w:val="004A664A"/>
    <w:rsid w:val="004A71E5"/>
    <w:rsid w:val="004A754D"/>
    <w:rsid w:val="004A7864"/>
    <w:rsid w:val="004B078D"/>
    <w:rsid w:val="004B1663"/>
    <w:rsid w:val="004B3E30"/>
    <w:rsid w:val="004B6390"/>
    <w:rsid w:val="004B78C7"/>
    <w:rsid w:val="004C1845"/>
    <w:rsid w:val="004C3148"/>
    <w:rsid w:val="004C33A2"/>
    <w:rsid w:val="004C370A"/>
    <w:rsid w:val="004C5F58"/>
    <w:rsid w:val="004D10A9"/>
    <w:rsid w:val="004D1B5F"/>
    <w:rsid w:val="004D7A93"/>
    <w:rsid w:val="004E06E3"/>
    <w:rsid w:val="004E310D"/>
    <w:rsid w:val="004E5960"/>
    <w:rsid w:val="004E6642"/>
    <w:rsid w:val="004E7F8A"/>
    <w:rsid w:val="004E7FA6"/>
    <w:rsid w:val="004E7FCE"/>
    <w:rsid w:val="004F24B9"/>
    <w:rsid w:val="004F3BB3"/>
    <w:rsid w:val="004F580B"/>
    <w:rsid w:val="004F5DDE"/>
    <w:rsid w:val="00503F8C"/>
    <w:rsid w:val="0050411A"/>
    <w:rsid w:val="00504356"/>
    <w:rsid w:val="00511A23"/>
    <w:rsid w:val="00511A7D"/>
    <w:rsid w:val="00512173"/>
    <w:rsid w:val="00512258"/>
    <w:rsid w:val="00514C4B"/>
    <w:rsid w:val="00514F87"/>
    <w:rsid w:val="005158E8"/>
    <w:rsid w:val="00526EA3"/>
    <w:rsid w:val="00532158"/>
    <w:rsid w:val="00532ED8"/>
    <w:rsid w:val="00534A7B"/>
    <w:rsid w:val="00537020"/>
    <w:rsid w:val="005402F0"/>
    <w:rsid w:val="00540BE4"/>
    <w:rsid w:val="00540C3A"/>
    <w:rsid w:val="00546428"/>
    <w:rsid w:val="00547EC5"/>
    <w:rsid w:val="005528D0"/>
    <w:rsid w:val="00554406"/>
    <w:rsid w:val="005548E8"/>
    <w:rsid w:val="00557499"/>
    <w:rsid w:val="0056174C"/>
    <w:rsid w:val="00574F82"/>
    <w:rsid w:val="00577AD3"/>
    <w:rsid w:val="005817E9"/>
    <w:rsid w:val="005821D1"/>
    <w:rsid w:val="00582440"/>
    <w:rsid w:val="0058256C"/>
    <w:rsid w:val="0058368F"/>
    <w:rsid w:val="005844DE"/>
    <w:rsid w:val="00586098"/>
    <w:rsid w:val="005871E4"/>
    <w:rsid w:val="00592232"/>
    <w:rsid w:val="00594410"/>
    <w:rsid w:val="00597F29"/>
    <w:rsid w:val="005A16C6"/>
    <w:rsid w:val="005A2B15"/>
    <w:rsid w:val="005A4433"/>
    <w:rsid w:val="005A4B6A"/>
    <w:rsid w:val="005A5508"/>
    <w:rsid w:val="005A7968"/>
    <w:rsid w:val="005A7DD8"/>
    <w:rsid w:val="005B096E"/>
    <w:rsid w:val="005B6336"/>
    <w:rsid w:val="005B76A4"/>
    <w:rsid w:val="005B76DC"/>
    <w:rsid w:val="005C1540"/>
    <w:rsid w:val="005C5CE3"/>
    <w:rsid w:val="005D0436"/>
    <w:rsid w:val="005D0513"/>
    <w:rsid w:val="005D1146"/>
    <w:rsid w:val="005D4582"/>
    <w:rsid w:val="005D5E99"/>
    <w:rsid w:val="005D67EF"/>
    <w:rsid w:val="005E2017"/>
    <w:rsid w:val="005E3F2D"/>
    <w:rsid w:val="005E401F"/>
    <w:rsid w:val="005E4404"/>
    <w:rsid w:val="005E5DEC"/>
    <w:rsid w:val="005E6184"/>
    <w:rsid w:val="005F08E9"/>
    <w:rsid w:val="005F1B1A"/>
    <w:rsid w:val="005F1BEA"/>
    <w:rsid w:val="005F3E93"/>
    <w:rsid w:val="005F5B11"/>
    <w:rsid w:val="005F78A3"/>
    <w:rsid w:val="00601093"/>
    <w:rsid w:val="00602CEE"/>
    <w:rsid w:val="00605A48"/>
    <w:rsid w:val="00606046"/>
    <w:rsid w:val="006104FD"/>
    <w:rsid w:val="006121DA"/>
    <w:rsid w:val="006122FD"/>
    <w:rsid w:val="006145AA"/>
    <w:rsid w:val="00614C8D"/>
    <w:rsid w:val="006154F7"/>
    <w:rsid w:val="0062224C"/>
    <w:rsid w:val="00622639"/>
    <w:rsid w:val="00625623"/>
    <w:rsid w:val="006264DE"/>
    <w:rsid w:val="0063063B"/>
    <w:rsid w:val="00631A66"/>
    <w:rsid w:val="00632D65"/>
    <w:rsid w:val="00636219"/>
    <w:rsid w:val="006371FC"/>
    <w:rsid w:val="006475D9"/>
    <w:rsid w:val="006511A8"/>
    <w:rsid w:val="00651CF4"/>
    <w:rsid w:val="00660441"/>
    <w:rsid w:val="006608C6"/>
    <w:rsid w:val="00662D0F"/>
    <w:rsid w:val="00664904"/>
    <w:rsid w:val="0066521D"/>
    <w:rsid w:val="006671D2"/>
    <w:rsid w:val="0067630A"/>
    <w:rsid w:val="006776CE"/>
    <w:rsid w:val="0068307A"/>
    <w:rsid w:val="00684812"/>
    <w:rsid w:val="00684869"/>
    <w:rsid w:val="0068585E"/>
    <w:rsid w:val="0068626E"/>
    <w:rsid w:val="006878AA"/>
    <w:rsid w:val="00693094"/>
    <w:rsid w:val="00695633"/>
    <w:rsid w:val="0069722E"/>
    <w:rsid w:val="006A305E"/>
    <w:rsid w:val="006B029B"/>
    <w:rsid w:val="006B124A"/>
    <w:rsid w:val="006B168B"/>
    <w:rsid w:val="006B34BB"/>
    <w:rsid w:val="006B6DCF"/>
    <w:rsid w:val="006B7A21"/>
    <w:rsid w:val="006E0312"/>
    <w:rsid w:val="006E2FB1"/>
    <w:rsid w:val="006E340B"/>
    <w:rsid w:val="006E4A35"/>
    <w:rsid w:val="006F29CE"/>
    <w:rsid w:val="006F3B9D"/>
    <w:rsid w:val="006F3E47"/>
    <w:rsid w:val="006F5FB1"/>
    <w:rsid w:val="006F5FBE"/>
    <w:rsid w:val="006F68AA"/>
    <w:rsid w:val="006F78C9"/>
    <w:rsid w:val="0070110D"/>
    <w:rsid w:val="00703E3A"/>
    <w:rsid w:val="00712DC6"/>
    <w:rsid w:val="00713534"/>
    <w:rsid w:val="0071715C"/>
    <w:rsid w:val="0072075A"/>
    <w:rsid w:val="00726080"/>
    <w:rsid w:val="00726CF7"/>
    <w:rsid w:val="0072747B"/>
    <w:rsid w:val="00727F58"/>
    <w:rsid w:val="00730157"/>
    <w:rsid w:val="00730BFA"/>
    <w:rsid w:val="00734866"/>
    <w:rsid w:val="00735573"/>
    <w:rsid w:val="00736C2E"/>
    <w:rsid w:val="0074098D"/>
    <w:rsid w:val="0074248D"/>
    <w:rsid w:val="00742BC7"/>
    <w:rsid w:val="0074304C"/>
    <w:rsid w:val="007441EF"/>
    <w:rsid w:val="0074563D"/>
    <w:rsid w:val="007459F4"/>
    <w:rsid w:val="00751249"/>
    <w:rsid w:val="00752528"/>
    <w:rsid w:val="007538FA"/>
    <w:rsid w:val="00753C0F"/>
    <w:rsid w:val="007541B0"/>
    <w:rsid w:val="00755278"/>
    <w:rsid w:val="00756171"/>
    <w:rsid w:val="0075639A"/>
    <w:rsid w:val="007605EB"/>
    <w:rsid w:val="00760BD8"/>
    <w:rsid w:val="0076262D"/>
    <w:rsid w:val="00764465"/>
    <w:rsid w:val="00765028"/>
    <w:rsid w:val="0076596B"/>
    <w:rsid w:val="00765EA6"/>
    <w:rsid w:val="00766A3F"/>
    <w:rsid w:val="00767BD5"/>
    <w:rsid w:val="00767FD6"/>
    <w:rsid w:val="007723CE"/>
    <w:rsid w:val="0077330A"/>
    <w:rsid w:val="007744F8"/>
    <w:rsid w:val="007752AA"/>
    <w:rsid w:val="0077685A"/>
    <w:rsid w:val="0078098A"/>
    <w:rsid w:val="0078688C"/>
    <w:rsid w:val="00786BAF"/>
    <w:rsid w:val="00793D95"/>
    <w:rsid w:val="00797140"/>
    <w:rsid w:val="007A38C9"/>
    <w:rsid w:val="007A7BF4"/>
    <w:rsid w:val="007B076A"/>
    <w:rsid w:val="007B30FC"/>
    <w:rsid w:val="007B3C13"/>
    <w:rsid w:val="007B4291"/>
    <w:rsid w:val="007B4468"/>
    <w:rsid w:val="007B459A"/>
    <w:rsid w:val="007B468E"/>
    <w:rsid w:val="007C2EDA"/>
    <w:rsid w:val="007C73EF"/>
    <w:rsid w:val="007C75EF"/>
    <w:rsid w:val="007D13E3"/>
    <w:rsid w:val="007D3BA8"/>
    <w:rsid w:val="007D475F"/>
    <w:rsid w:val="007D6EDE"/>
    <w:rsid w:val="007D76E0"/>
    <w:rsid w:val="007E29B4"/>
    <w:rsid w:val="007E2BD7"/>
    <w:rsid w:val="007E3321"/>
    <w:rsid w:val="007E72AA"/>
    <w:rsid w:val="007F2B59"/>
    <w:rsid w:val="007F3A6A"/>
    <w:rsid w:val="007F46D0"/>
    <w:rsid w:val="007F6437"/>
    <w:rsid w:val="00801F68"/>
    <w:rsid w:val="00801F80"/>
    <w:rsid w:val="00802321"/>
    <w:rsid w:val="0080303C"/>
    <w:rsid w:val="00804C98"/>
    <w:rsid w:val="00805004"/>
    <w:rsid w:val="00805155"/>
    <w:rsid w:val="00807169"/>
    <w:rsid w:val="00811B59"/>
    <w:rsid w:val="00811E76"/>
    <w:rsid w:val="00813609"/>
    <w:rsid w:val="00813F88"/>
    <w:rsid w:val="00815BCB"/>
    <w:rsid w:val="00815E22"/>
    <w:rsid w:val="0081741E"/>
    <w:rsid w:val="00821D0F"/>
    <w:rsid w:val="008228A8"/>
    <w:rsid w:val="00823A42"/>
    <w:rsid w:val="00824329"/>
    <w:rsid w:val="00835644"/>
    <w:rsid w:val="00836362"/>
    <w:rsid w:val="00840F41"/>
    <w:rsid w:val="0084196A"/>
    <w:rsid w:val="008419E3"/>
    <w:rsid w:val="00842B85"/>
    <w:rsid w:val="00842BFB"/>
    <w:rsid w:val="008445FD"/>
    <w:rsid w:val="008459D6"/>
    <w:rsid w:val="008474CB"/>
    <w:rsid w:val="0085047C"/>
    <w:rsid w:val="0085092B"/>
    <w:rsid w:val="0085333A"/>
    <w:rsid w:val="0085427C"/>
    <w:rsid w:val="00854A34"/>
    <w:rsid w:val="00855ACF"/>
    <w:rsid w:val="0085738A"/>
    <w:rsid w:val="00860AB5"/>
    <w:rsid w:val="00861260"/>
    <w:rsid w:val="00861D4B"/>
    <w:rsid w:val="00865E09"/>
    <w:rsid w:val="00866618"/>
    <w:rsid w:val="0086771F"/>
    <w:rsid w:val="00871FBA"/>
    <w:rsid w:val="0087294D"/>
    <w:rsid w:val="00873F0A"/>
    <w:rsid w:val="00874084"/>
    <w:rsid w:val="00876FD4"/>
    <w:rsid w:val="00877A38"/>
    <w:rsid w:val="00880515"/>
    <w:rsid w:val="00881D17"/>
    <w:rsid w:val="00881FE8"/>
    <w:rsid w:val="00882BC9"/>
    <w:rsid w:val="00883A79"/>
    <w:rsid w:val="008851EA"/>
    <w:rsid w:val="0088657A"/>
    <w:rsid w:val="00886A23"/>
    <w:rsid w:val="008900DF"/>
    <w:rsid w:val="008902AE"/>
    <w:rsid w:val="008903F8"/>
    <w:rsid w:val="008930E2"/>
    <w:rsid w:val="00896F6B"/>
    <w:rsid w:val="008977BC"/>
    <w:rsid w:val="00897A24"/>
    <w:rsid w:val="008A22C5"/>
    <w:rsid w:val="008A24CC"/>
    <w:rsid w:val="008A266C"/>
    <w:rsid w:val="008A3D0F"/>
    <w:rsid w:val="008A7A81"/>
    <w:rsid w:val="008B67E4"/>
    <w:rsid w:val="008C0661"/>
    <w:rsid w:val="008C601F"/>
    <w:rsid w:val="008C6274"/>
    <w:rsid w:val="008C639D"/>
    <w:rsid w:val="008D0199"/>
    <w:rsid w:val="008D0613"/>
    <w:rsid w:val="008D1775"/>
    <w:rsid w:val="008D3AB2"/>
    <w:rsid w:val="008D4394"/>
    <w:rsid w:val="008D7415"/>
    <w:rsid w:val="008D7D50"/>
    <w:rsid w:val="008E1AA5"/>
    <w:rsid w:val="008E24C6"/>
    <w:rsid w:val="008E2956"/>
    <w:rsid w:val="008E3435"/>
    <w:rsid w:val="008E67AE"/>
    <w:rsid w:val="008E7D9C"/>
    <w:rsid w:val="008F238D"/>
    <w:rsid w:val="008F3E8C"/>
    <w:rsid w:val="008F4E3E"/>
    <w:rsid w:val="008F707F"/>
    <w:rsid w:val="008F78C0"/>
    <w:rsid w:val="00902BFA"/>
    <w:rsid w:val="00905328"/>
    <w:rsid w:val="00910B32"/>
    <w:rsid w:val="0091156A"/>
    <w:rsid w:val="00915A7E"/>
    <w:rsid w:val="00920959"/>
    <w:rsid w:val="00921B16"/>
    <w:rsid w:val="00923238"/>
    <w:rsid w:val="009241A7"/>
    <w:rsid w:val="0092602D"/>
    <w:rsid w:val="00926BE2"/>
    <w:rsid w:val="0093157F"/>
    <w:rsid w:val="00931679"/>
    <w:rsid w:val="00936A80"/>
    <w:rsid w:val="00936F50"/>
    <w:rsid w:val="00944E2A"/>
    <w:rsid w:val="00946077"/>
    <w:rsid w:val="00946452"/>
    <w:rsid w:val="009509FB"/>
    <w:rsid w:val="009512A4"/>
    <w:rsid w:val="00951E82"/>
    <w:rsid w:val="009533FD"/>
    <w:rsid w:val="00954470"/>
    <w:rsid w:val="009547CD"/>
    <w:rsid w:val="00955403"/>
    <w:rsid w:val="0095577A"/>
    <w:rsid w:val="009574C8"/>
    <w:rsid w:val="00962251"/>
    <w:rsid w:val="009678D5"/>
    <w:rsid w:val="00974D40"/>
    <w:rsid w:val="009764FD"/>
    <w:rsid w:val="00976795"/>
    <w:rsid w:val="00977CA4"/>
    <w:rsid w:val="00980281"/>
    <w:rsid w:val="00980503"/>
    <w:rsid w:val="00980F62"/>
    <w:rsid w:val="0098148E"/>
    <w:rsid w:val="009819D0"/>
    <w:rsid w:val="00981ABF"/>
    <w:rsid w:val="00982580"/>
    <w:rsid w:val="00986764"/>
    <w:rsid w:val="009876FA"/>
    <w:rsid w:val="009878FF"/>
    <w:rsid w:val="00990893"/>
    <w:rsid w:val="009953EA"/>
    <w:rsid w:val="00995615"/>
    <w:rsid w:val="009A130B"/>
    <w:rsid w:val="009A1F90"/>
    <w:rsid w:val="009A53B2"/>
    <w:rsid w:val="009A5A66"/>
    <w:rsid w:val="009A7637"/>
    <w:rsid w:val="009B08E8"/>
    <w:rsid w:val="009B123E"/>
    <w:rsid w:val="009B1B6D"/>
    <w:rsid w:val="009B1F86"/>
    <w:rsid w:val="009B29F2"/>
    <w:rsid w:val="009B40A2"/>
    <w:rsid w:val="009B4625"/>
    <w:rsid w:val="009B7018"/>
    <w:rsid w:val="009B7199"/>
    <w:rsid w:val="009C1596"/>
    <w:rsid w:val="009C66AE"/>
    <w:rsid w:val="009D0E2C"/>
    <w:rsid w:val="009D241F"/>
    <w:rsid w:val="009D4A1E"/>
    <w:rsid w:val="009E091C"/>
    <w:rsid w:val="009E0D89"/>
    <w:rsid w:val="009E1570"/>
    <w:rsid w:val="009E37BF"/>
    <w:rsid w:val="009E3EA8"/>
    <w:rsid w:val="009E44C1"/>
    <w:rsid w:val="009F63A8"/>
    <w:rsid w:val="00A00296"/>
    <w:rsid w:val="00A01AC7"/>
    <w:rsid w:val="00A0732E"/>
    <w:rsid w:val="00A117EA"/>
    <w:rsid w:val="00A11B52"/>
    <w:rsid w:val="00A1581A"/>
    <w:rsid w:val="00A15C98"/>
    <w:rsid w:val="00A20B5E"/>
    <w:rsid w:val="00A20C8F"/>
    <w:rsid w:val="00A221D5"/>
    <w:rsid w:val="00A26700"/>
    <w:rsid w:val="00A26AC5"/>
    <w:rsid w:val="00A27EAF"/>
    <w:rsid w:val="00A3067F"/>
    <w:rsid w:val="00A3099E"/>
    <w:rsid w:val="00A315B9"/>
    <w:rsid w:val="00A31A5B"/>
    <w:rsid w:val="00A31D78"/>
    <w:rsid w:val="00A3661B"/>
    <w:rsid w:val="00A36C56"/>
    <w:rsid w:val="00A37783"/>
    <w:rsid w:val="00A46D1B"/>
    <w:rsid w:val="00A46E18"/>
    <w:rsid w:val="00A52718"/>
    <w:rsid w:val="00A53DDD"/>
    <w:rsid w:val="00A56953"/>
    <w:rsid w:val="00A56A0D"/>
    <w:rsid w:val="00A56C7A"/>
    <w:rsid w:val="00A57DC6"/>
    <w:rsid w:val="00A61A23"/>
    <w:rsid w:val="00A629C8"/>
    <w:rsid w:val="00A642A4"/>
    <w:rsid w:val="00A65265"/>
    <w:rsid w:val="00A66F7B"/>
    <w:rsid w:val="00A71973"/>
    <w:rsid w:val="00A71EB4"/>
    <w:rsid w:val="00A73FFC"/>
    <w:rsid w:val="00A7536F"/>
    <w:rsid w:val="00A76266"/>
    <w:rsid w:val="00A76C2D"/>
    <w:rsid w:val="00A80E07"/>
    <w:rsid w:val="00A81850"/>
    <w:rsid w:val="00A81A8D"/>
    <w:rsid w:val="00A8431E"/>
    <w:rsid w:val="00A90D0F"/>
    <w:rsid w:val="00A92CE6"/>
    <w:rsid w:val="00AA195D"/>
    <w:rsid w:val="00AA1F39"/>
    <w:rsid w:val="00AA2C1B"/>
    <w:rsid w:val="00AA47C5"/>
    <w:rsid w:val="00AA60DD"/>
    <w:rsid w:val="00AA6B74"/>
    <w:rsid w:val="00AA7921"/>
    <w:rsid w:val="00AB1E61"/>
    <w:rsid w:val="00AB27EC"/>
    <w:rsid w:val="00AB4F76"/>
    <w:rsid w:val="00AB5A09"/>
    <w:rsid w:val="00AB6CC6"/>
    <w:rsid w:val="00AC280F"/>
    <w:rsid w:val="00AC2FD8"/>
    <w:rsid w:val="00AC7C04"/>
    <w:rsid w:val="00AD0010"/>
    <w:rsid w:val="00AD031C"/>
    <w:rsid w:val="00AD03E7"/>
    <w:rsid w:val="00AD0DAC"/>
    <w:rsid w:val="00AD2AF8"/>
    <w:rsid w:val="00AD41A5"/>
    <w:rsid w:val="00AD4468"/>
    <w:rsid w:val="00AD4C82"/>
    <w:rsid w:val="00AD6A51"/>
    <w:rsid w:val="00AD7943"/>
    <w:rsid w:val="00AE0494"/>
    <w:rsid w:val="00AE06F1"/>
    <w:rsid w:val="00AE1793"/>
    <w:rsid w:val="00AE1BC7"/>
    <w:rsid w:val="00AE1D39"/>
    <w:rsid w:val="00AE4F44"/>
    <w:rsid w:val="00AE63A0"/>
    <w:rsid w:val="00AE6716"/>
    <w:rsid w:val="00AE69AE"/>
    <w:rsid w:val="00AE6A5F"/>
    <w:rsid w:val="00AE6C53"/>
    <w:rsid w:val="00AE7AB9"/>
    <w:rsid w:val="00AF0D5D"/>
    <w:rsid w:val="00AF277E"/>
    <w:rsid w:val="00AF3A6A"/>
    <w:rsid w:val="00AF5EFE"/>
    <w:rsid w:val="00AF698C"/>
    <w:rsid w:val="00AF7B35"/>
    <w:rsid w:val="00B029D1"/>
    <w:rsid w:val="00B06D68"/>
    <w:rsid w:val="00B06EF4"/>
    <w:rsid w:val="00B07135"/>
    <w:rsid w:val="00B07B18"/>
    <w:rsid w:val="00B10DB5"/>
    <w:rsid w:val="00B15704"/>
    <w:rsid w:val="00B16D1E"/>
    <w:rsid w:val="00B2084C"/>
    <w:rsid w:val="00B229B6"/>
    <w:rsid w:val="00B242C2"/>
    <w:rsid w:val="00B24693"/>
    <w:rsid w:val="00B2600E"/>
    <w:rsid w:val="00B302FF"/>
    <w:rsid w:val="00B32651"/>
    <w:rsid w:val="00B327F8"/>
    <w:rsid w:val="00B344CC"/>
    <w:rsid w:val="00B355C0"/>
    <w:rsid w:val="00B3755C"/>
    <w:rsid w:val="00B37BAE"/>
    <w:rsid w:val="00B4182F"/>
    <w:rsid w:val="00B42B43"/>
    <w:rsid w:val="00B43ECC"/>
    <w:rsid w:val="00B47212"/>
    <w:rsid w:val="00B50798"/>
    <w:rsid w:val="00B52B4F"/>
    <w:rsid w:val="00B53B84"/>
    <w:rsid w:val="00B53F33"/>
    <w:rsid w:val="00B611FF"/>
    <w:rsid w:val="00B61B03"/>
    <w:rsid w:val="00B63AB7"/>
    <w:rsid w:val="00B6474E"/>
    <w:rsid w:val="00B64D03"/>
    <w:rsid w:val="00B67537"/>
    <w:rsid w:val="00B73389"/>
    <w:rsid w:val="00B73627"/>
    <w:rsid w:val="00B75D6F"/>
    <w:rsid w:val="00B76204"/>
    <w:rsid w:val="00B811C2"/>
    <w:rsid w:val="00B84A7F"/>
    <w:rsid w:val="00B85A9C"/>
    <w:rsid w:val="00B861C4"/>
    <w:rsid w:val="00B86225"/>
    <w:rsid w:val="00B9134F"/>
    <w:rsid w:val="00B92EAC"/>
    <w:rsid w:val="00B931EA"/>
    <w:rsid w:val="00B9533C"/>
    <w:rsid w:val="00BA125F"/>
    <w:rsid w:val="00BA6C1B"/>
    <w:rsid w:val="00BA7322"/>
    <w:rsid w:val="00BA7DB6"/>
    <w:rsid w:val="00BB2C02"/>
    <w:rsid w:val="00BB3783"/>
    <w:rsid w:val="00BB6CE3"/>
    <w:rsid w:val="00BC482A"/>
    <w:rsid w:val="00BC5F7A"/>
    <w:rsid w:val="00BC6A25"/>
    <w:rsid w:val="00BD4F26"/>
    <w:rsid w:val="00BD6E29"/>
    <w:rsid w:val="00BD723B"/>
    <w:rsid w:val="00BD7BB5"/>
    <w:rsid w:val="00BE08E1"/>
    <w:rsid w:val="00BE1FA1"/>
    <w:rsid w:val="00BE2468"/>
    <w:rsid w:val="00BE5657"/>
    <w:rsid w:val="00BE632C"/>
    <w:rsid w:val="00BF0572"/>
    <w:rsid w:val="00BF295F"/>
    <w:rsid w:val="00BF65D6"/>
    <w:rsid w:val="00BF6A50"/>
    <w:rsid w:val="00C005D0"/>
    <w:rsid w:val="00C039EA"/>
    <w:rsid w:val="00C0731E"/>
    <w:rsid w:val="00C074D8"/>
    <w:rsid w:val="00C15C6F"/>
    <w:rsid w:val="00C16635"/>
    <w:rsid w:val="00C16BF9"/>
    <w:rsid w:val="00C256E9"/>
    <w:rsid w:val="00C26BDD"/>
    <w:rsid w:val="00C305BB"/>
    <w:rsid w:val="00C314C2"/>
    <w:rsid w:val="00C33B43"/>
    <w:rsid w:val="00C42686"/>
    <w:rsid w:val="00C4338B"/>
    <w:rsid w:val="00C43E10"/>
    <w:rsid w:val="00C53C48"/>
    <w:rsid w:val="00C547A4"/>
    <w:rsid w:val="00C55E9E"/>
    <w:rsid w:val="00C676AC"/>
    <w:rsid w:val="00C67D35"/>
    <w:rsid w:val="00C7117A"/>
    <w:rsid w:val="00C71D57"/>
    <w:rsid w:val="00C72DB5"/>
    <w:rsid w:val="00C746A2"/>
    <w:rsid w:val="00C7537E"/>
    <w:rsid w:val="00C7563F"/>
    <w:rsid w:val="00C765DD"/>
    <w:rsid w:val="00C777EC"/>
    <w:rsid w:val="00C80947"/>
    <w:rsid w:val="00C8240A"/>
    <w:rsid w:val="00C8654C"/>
    <w:rsid w:val="00C90582"/>
    <w:rsid w:val="00C90B96"/>
    <w:rsid w:val="00C92E93"/>
    <w:rsid w:val="00C94CEF"/>
    <w:rsid w:val="00C96D6D"/>
    <w:rsid w:val="00CA02AA"/>
    <w:rsid w:val="00CA2DD6"/>
    <w:rsid w:val="00CA481D"/>
    <w:rsid w:val="00CA5A1A"/>
    <w:rsid w:val="00CA6008"/>
    <w:rsid w:val="00CA7F4E"/>
    <w:rsid w:val="00CB2293"/>
    <w:rsid w:val="00CB7578"/>
    <w:rsid w:val="00CC2D98"/>
    <w:rsid w:val="00CC481F"/>
    <w:rsid w:val="00CC4A34"/>
    <w:rsid w:val="00CC7620"/>
    <w:rsid w:val="00CC7F86"/>
    <w:rsid w:val="00CD0B3F"/>
    <w:rsid w:val="00CD6F79"/>
    <w:rsid w:val="00CE0A1A"/>
    <w:rsid w:val="00CE3A6A"/>
    <w:rsid w:val="00CE4D0B"/>
    <w:rsid w:val="00CE5F8B"/>
    <w:rsid w:val="00CE6D29"/>
    <w:rsid w:val="00CE7CAE"/>
    <w:rsid w:val="00CE7D46"/>
    <w:rsid w:val="00CE7D56"/>
    <w:rsid w:val="00CF1378"/>
    <w:rsid w:val="00CF2D78"/>
    <w:rsid w:val="00CF4F80"/>
    <w:rsid w:val="00D00BBA"/>
    <w:rsid w:val="00D01593"/>
    <w:rsid w:val="00D04744"/>
    <w:rsid w:val="00D0633B"/>
    <w:rsid w:val="00D071B1"/>
    <w:rsid w:val="00D207D5"/>
    <w:rsid w:val="00D2227E"/>
    <w:rsid w:val="00D22643"/>
    <w:rsid w:val="00D22AD6"/>
    <w:rsid w:val="00D232D1"/>
    <w:rsid w:val="00D26F21"/>
    <w:rsid w:val="00D27CE1"/>
    <w:rsid w:val="00D30FB0"/>
    <w:rsid w:val="00D33325"/>
    <w:rsid w:val="00D346D9"/>
    <w:rsid w:val="00D37146"/>
    <w:rsid w:val="00D455DD"/>
    <w:rsid w:val="00D4570F"/>
    <w:rsid w:val="00D509E0"/>
    <w:rsid w:val="00D52513"/>
    <w:rsid w:val="00D53441"/>
    <w:rsid w:val="00D5650E"/>
    <w:rsid w:val="00D56BB6"/>
    <w:rsid w:val="00D57818"/>
    <w:rsid w:val="00D63133"/>
    <w:rsid w:val="00D63432"/>
    <w:rsid w:val="00D63CB4"/>
    <w:rsid w:val="00D664B5"/>
    <w:rsid w:val="00D72AEF"/>
    <w:rsid w:val="00D74B21"/>
    <w:rsid w:val="00D8001E"/>
    <w:rsid w:val="00D83A55"/>
    <w:rsid w:val="00D85400"/>
    <w:rsid w:val="00D8549B"/>
    <w:rsid w:val="00D9053A"/>
    <w:rsid w:val="00D912AE"/>
    <w:rsid w:val="00D91372"/>
    <w:rsid w:val="00D92119"/>
    <w:rsid w:val="00D95399"/>
    <w:rsid w:val="00D97443"/>
    <w:rsid w:val="00D97DB1"/>
    <w:rsid w:val="00DA2C78"/>
    <w:rsid w:val="00DA3564"/>
    <w:rsid w:val="00DA38D3"/>
    <w:rsid w:val="00DA45B1"/>
    <w:rsid w:val="00DA7C4E"/>
    <w:rsid w:val="00DA7FCA"/>
    <w:rsid w:val="00DB05A2"/>
    <w:rsid w:val="00DB12D8"/>
    <w:rsid w:val="00DB1ADC"/>
    <w:rsid w:val="00DB4EFF"/>
    <w:rsid w:val="00DB6473"/>
    <w:rsid w:val="00DB64C4"/>
    <w:rsid w:val="00DB7157"/>
    <w:rsid w:val="00DC136D"/>
    <w:rsid w:val="00DC4B57"/>
    <w:rsid w:val="00DD0F07"/>
    <w:rsid w:val="00DD3B6D"/>
    <w:rsid w:val="00DD58C3"/>
    <w:rsid w:val="00DD5BFD"/>
    <w:rsid w:val="00DD5EA4"/>
    <w:rsid w:val="00DE0E84"/>
    <w:rsid w:val="00DE2062"/>
    <w:rsid w:val="00DE230A"/>
    <w:rsid w:val="00DE329D"/>
    <w:rsid w:val="00DE41EA"/>
    <w:rsid w:val="00DE5A6F"/>
    <w:rsid w:val="00DE798F"/>
    <w:rsid w:val="00DF0972"/>
    <w:rsid w:val="00DF48D3"/>
    <w:rsid w:val="00DF55F5"/>
    <w:rsid w:val="00DF692F"/>
    <w:rsid w:val="00E001D2"/>
    <w:rsid w:val="00E005C8"/>
    <w:rsid w:val="00E008B2"/>
    <w:rsid w:val="00E01092"/>
    <w:rsid w:val="00E0120A"/>
    <w:rsid w:val="00E013A9"/>
    <w:rsid w:val="00E11D02"/>
    <w:rsid w:val="00E129A1"/>
    <w:rsid w:val="00E14A61"/>
    <w:rsid w:val="00E236A3"/>
    <w:rsid w:val="00E237BF"/>
    <w:rsid w:val="00E302E3"/>
    <w:rsid w:val="00E30FB2"/>
    <w:rsid w:val="00E32377"/>
    <w:rsid w:val="00E40F11"/>
    <w:rsid w:val="00E44D35"/>
    <w:rsid w:val="00E46DA1"/>
    <w:rsid w:val="00E53A9A"/>
    <w:rsid w:val="00E5521F"/>
    <w:rsid w:val="00E55786"/>
    <w:rsid w:val="00E55F01"/>
    <w:rsid w:val="00E57114"/>
    <w:rsid w:val="00E6250D"/>
    <w:rsid w:val="00E6393F"/>
    <w:rsid w:val="00E6404C"/>
    <w:rsid w:val="00E65856"/>
    <w:rsid w:val="00E67365"/>
    <w:rsid w:val="00E6749D"/>
    <w:rsid w:val="00E71FF9"/>
    <w:rsid w:val="00E74C66"/>
    <w:rsid w:val="00E75E5F"/>
    <w:rsid w:val="00E76415"/>
    <w:rsid w:val="00E776B4"/>
    <w:rsid w:val="00E81F99"/>
    <w:rsid w:val="00E83948"/>
    <w:rsid w:val="00E86067"/>
    <w:rsid w:val="00E87ABB"/>
    <w:rsid w:val="00E91A84"/>
    <w:rsid w:val="00E923FD"/>
    <w:rsid w:val="00E92711"/>
    <w:rsid w:val="00E95F6E"/>
    <w:rsid w:val="00E97F4C"/>
    <w:rsid w:val="00EA54F0"/>
    <w:rsid w:val="00EA61E4"/>
    <w:rsid w:val="00EB1B2F"/>
    <w:rsid w:val="00EB2967"/>
    <w:rsid w:val="00EB44BC"/>
    <w:rsid w:val="00EB5AA0"/>
    <w:rsid w:val="00EB7BD7"/>
    <w:rsid w:val="00EC4447"/>
    <w:rsid w:val="00EC51BE"/>
    <w:rsid w:val="00EC5443"/>
    <w:rsid w:val="00EC5656"/>
    <w:rsid w:val="00EC6A06"/>
    <w:rsid w:val="00ED0736"/>
    <w:rsid w:val="00ED1216"/>
    <w:rsid w:val="00ED1896"/>
    <w:rsid w:val="00ED466B"/>
    <w:rsid w:val="00ED5937"/>
    <w:rsid w:val="00ED5E2E"/>
    <w:rsid w:val="00ED7696"/>
    <w:rsid w:val="00EE1F62"/>
    <w:rsid w:val="00EE2346"/>
    <w:rsid w:val="00EF11E4"/>
    <w:rsid w:val="00EF12EF"/>
    <w:rsid w:val="00EF7C05"/>
    <w:rsid w:val="00EF7E77"/>
    <w:rsid w:val="00F02715"/>
    <w:rsid w:val="00F0275C"/>
    <w:rsid w:val="00F0440A"/>
    <w:rsid w:val="00F05BC6"/>
    <w:rsid w:val="00F129FA"/>
    <w:rsid w:val="00F17286"/>
    <w:rsid w:val="00F175C1"/>
    <w:rsid w:val="00F2054A"/>
    <w:rsid w:val="00F30670"/>
    <w:rsid w:val="00F309C6"/>
    <w:rsid w:val="00F31BBB"/>
    <w:rsid w:val="00F32A05"/>
    <w:rsid w:val="00F334B3"/>
    <w:rsid w:val="00F362AB"/>
    <w:rsid w:val="00F37F57"/>
    <w:rsid w:val="00F40A0C"/>
    <w:rsid w:val="00F40AE6"/>
    <w:rsid w:val="00F420B2"/>
    <w:rsid w:val="00F458DD"/>
    <w:rsid w:val="00F4592F"/>
    <w:rsid w:val="00F46261"/>
    <w:rsid w:val="00F479EE"/>
    <w:rsid w:val="00F54934"/>
    <w:rsid w:val="00F54E98"/>
    <w:rsid w:val="00F57433"/>
    <w:rsid w:val="00F57756"/>
    <w:rsid w:val="00F6017B"/>
    <w:rsid w:val="00F62492"/>
    <w:rsid w:val="00F63B99"/>
    <w:rsid w:val="00F64D66"/>
    <w:rsid w:val="00F66149"/>
    <w:rsid w:val="00F66AFF"/>
    <w:rsid w:val="00F673EE"/>
    <w:rsid w:val="00F710CB"/>
    <w:rsid w:val="00F71B20"/>
    <w:rsid w:val="00F72692"/>
    <w:rsid w:val="00F77C02"/>
    <w:rsid w:val="00F818A6"/>
    <w:rsid w:val="00F82A8B"/>
    <w:rsid w:val="00F82D35"/>
    <w:rsid w:val="00F83256"/>
    <w:rsid w:val="00F83840"/>
    <w:rsid w:val="00F84230"/>
    <w:rsid w:val="00F87A7A"/>
    <w:rsid w:val="00F90797"/>
    <w:rsid w:val="00F91C75"/>
    <w:rsid w:val="00F934A8"/>
    <w:rsid w:val="00F976B4"/>
    <w:rsid w:val="00FA0B81"/>
    <w:rsid w:val="00FA0C5A"/>
    <w:rsid w:val="00FA1BA8"/>
    <w:rsid w:val="00FA21B3"/>
    <w:rsid w:val="00FA328A"/>
    <w:rsid w:val="00FB1737"/>
    <w:rsid w:val="00FB1769"/>
    <w:rsid w:val="00FB2509"/>
    <w:rsid w:val="00FB356F"/>
    <w:rsid w:val="00FB563A"/>
    <w:rsid w:val="00FB6A7F"/>
    <w:rsid w:val="00FC00B7"/>
    <w:rsid w:val="00FC04E7"/>
    <w:rsid w:val="00FC054D"/>
    <w:rsid w:val="00FC3F6A"/>
    <w:rsid w:val="00FC40E1"/>
    <w:rsid w:val="00FC4DC3"/>
    <w:rsid w:val="00FC62C3"/>
    <w:rsid w:val="00FC7532"/>
    <w:rsid w:val="00FD0D62"/>
    <w:rsid w:val="00FD0D89"/>
    <w:rsid w:val="00FD3E4F"/>
    <w:rsid w:val="00FD66A2"/>
    <w:rsid w:val="00FD6B0E"/>
    <w:rsid w:val="00FE02F9"/>
    <w:rsid w:val="00FE07FD"/>
    <w:rsid w:val="00FE26D5"/>
    <w:rsid w:val="00FE317E"/>
    <w:rsid w:val="00FE32DC"/>
    <w:rsid w:val="00FE5FD5"/>
    <w:rsid w:val="00FE6E84"/>
    <w:rsid w:val="00FE73C6"/>
    <w:rsid w:val="00FE7C8D"/>
    <w:rsid w:val="00FF2562"/>
    <w:rsid w:val="00FF3542"/>
    <w:rsid w:val="00FF4A73"/>
    <w:rsid w:val="00FF5687"/>
    <w:rsid w:val="00FF5D19"/>
    <w:rsid w:val="00FF666E"/>
    <w:rsid w:val="00FF7281"/>
    <w:rsid w:val="015C88B4"/>
    <w:rsid w:val="01D6CF52"/>
    <w:rsid w:val="03E19ECC"/>
    <w:rsid w:val="04376BEB"/>
    <w:rsid w:val="0A5F8B71"/>
    <w:rsid w:val="0DE4754F"/>
    <w:rsid w:val="0E0DA993"/>
    <w:rsid w:val="120FA633"/>
    <w:rsid w:val="1244C311"/>
    <w:rsid w:val="1313A7DE"/>
    <w:rsid w:val="141444F2"/>
    <w:rsid w:val="141FC8E5"/>
    <w:rsid w:val="1505DBDB"/>
    <w:rsid w:val="153113F0"/>
    <w:rsid w:val="15C7B3B6"/>
    <w:rsid w:val="16F259EF"/>
    <w:rsid w:val="1977FCE7"/>
    <w:rsid w:val="19B372B9"/>
    <w:rsid w:val="19B80640"/>
    <w:rsid w:val="1A4387B5"/>
    <w:rsid w:val="1BFC16E0"/>
    <w:rsid w:val="1E200EB7"/>
    <w:rsid w:val="21329E82"/>
    <w:rsid w:val="21659051"/>
    <w:rsid w:val="21BAC5F8"/>
    <w:rsid w:val="21C90C72"/>
    <w:rsid w:val="236836D2"/>
    <w:rsid w:val="2404CAE5"/>
    <w:rsid w:val="252880B2"/>
    <w:rsid w:val="25BAF293"/>
    <w:rsid w:val="26B3DF8A"/>
    <w:rsid w:val="277F5FC0"/>
    <w:rsid w:val="27C19428"/>
    <w:rsid w:val="28F002A4"/>
    <w:rsid w:val="294CF300"/>
    <w:rsid w:val="29534BF4"/>
    <w:rsid w:val="29C24170"/>
    <w:rsid w:val="2BD8BD16"/>
    <w:rsid w:val="2D22EE3D"/>
    <w:rsid w:val="2F9397B8"/>
    <w:rsid w:val="304230EB"/>
    <w:rsid w:val="30F38CA5"/>
    <w:rsid w:val="30F585DE"/>
    <w:rsid w:val="32BDBC49"/>
    <w:rsid w:val="3401F923"/>
    <w:rsid w:val="345DBA8F"/>
    <w:rsid w:val="3461DDDC"/>
    <w:rsid w:val="358A5906"/>
    <w:rsid w:val="38B0BEF1"/>
    <w:rsid w:val="3B50C2D3"/>
    <w:rsid w:val="3B9C7858"/>
    <w:rsid w:val="3BB213E5"/>
    <w:rsid w:val="402595B7"/>
    <w:rsid w:val="4057F00E"/>
    <w:rsid w:val="40D6F171"/>
    <w:rsid w:val="41B0F48F"/>
    <w:rsid w:val="42625049"/>
    <w:rsid w:val="440AA0BC"/>
    <w:rsid w:val="44C1BEED"/>
    <w:rsid w:val="46966AD2"/>
    <w:rsid w:val="47E8B1E2"/>
    <w:rsid w:val="481D738C"/>
    <w:rsid w:val="496E8B82"/>
    <w:rsid w:val="497E32C2"/>
    <w:rsid w:val="4A885B8B"/>
    <w:rsid w:val="4B3FAB92"/>
    <w:rsid w:val="4BED15D5"/>
    <w:rsid w:val="4F7A1F0F"/>
    <w:rsid w:val="4FCF21E5"/>
    <w:rsid w:val="50C0EB9F"/>
    <w:rsid w:val="50F30988"/>
    <w:rsid w:val="5104E66F"/>
    <w:rsid w:val="513ACD96"/>
    <w:rsid w:val="5273B94E"/>
    <w:rsid w:val="52B090E1"/>
    <w:rsid w:val="52C6C3E6"/>
    <w:rsid w:val="55695879"/>
    <w:rsid w:val="559EA72D"/>
    <w:rsid w:val="5712723A"/>
    <w:rsid w:val="57472A71"/>
    <w:rsid w:val="57748C9A"/>
    <w:rsid w:val="58271744"/>
    <w:rsid w:val="5AE6D9E0"/>
    <w:rsid w:val="5F2CC6B8"/>
    <w:rsid w:val="5FFB140D"/>
    <w:rsid w:val="61E58E50"/>
    <w:rsid w:val="64570119"/>
    <w:rsid w:val="6477BBF2"/>
    <w:rsid w:val="6672D994"/>
    <w:rsid w:val="66C35476"/>
    <w:rsid w:val="673D6843"/>
    <w:rsid w:val="67D33423"/>
    <w:rsid w:val="68297081"/>
    <w:rsid w:val="69B0D34A"/>
    <w:rsid w:val="69CB025E"/>
    <w:rsid w:val="6B4917D6"/>
    <w:rsid w:val="6B636E28"/>
    <w:rsid w:val="6BDAF23F"/>
    <w:rsid w:val="6CE0EC28"/>
    <w:rsid w:val="6CEA6D45"/>
    <w:rsid w:val="6FC4545D"/>
    <w:rsid w:val="70687054"/>
    <w:rsid w:val="719C3208"/>
    <w:rsid w:val="72B16E8A"/>
    <w:rsid w:val="72CC3516"/>
    <w:rsid w:val="7456FC76"/>
    <w:rsid w:val="74FA7758"/>
    <w:rsid w:val="754433A4"/>
    <w:rsid w:val="75A64E04"/>
    <w:rsid w:val="77F34849"/>
    <w:rsid w:val="796CCA3A"/>
    <w:rsid w:val="7AA3EF8A"/>
    <w:rsid w:val="7AE81D2B"/>
    <w:rsid w:val="7C077BDF"/>
    <w:rsid w:val="7CDF1780"/>
    <w:rsid w:val="7DC00B0A"/>
    <w:rsid w:val="7DEA3B6D"/>
    <w:rsid w:val="7E38EFE7"/>
    <w:rsid w:val="7E76F66A"/>
    <w:rsid w:val="7F98B2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2032"/>
  <w15:chartTrackingRefBased/>
  <w15:docId w15:val="{227C3FF9-CC53-4B99-A586-8072D6540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C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2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3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75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6C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6C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6C2E"/>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A1F39"/>
    <w:pPr>
      <w:tabs>
        <w:tab w:val="left" w:pos="264"/>
      </w:tabs>
      <w:spacing w:after="0" w:line="480" w:lineRule="auto"/>
      <w:ind w:left="720" w:hanging="720"/>
    </w:pPr>
  </w:style>
  <w:style w:type="paragraph" w:styleId="NormalWeb">
    <w:name w:val="Normal (Web)"/>
    <w:basedOn w:val="Normal"/>
    <w:uiPriority w:val="99"/>
    <w:semiHidden/>
    <w:unhideWhenUsed/>
    <w:rsid w:val="00BC5F7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C5F7A"/>
    <w:rPr>
      <w:color w:val="0000FF"/>
      <w:u w:val="single"/>
    </w:rPr>
  </w:style>
  <w:style w:type="paragraph" w:styleId="Caption">
    <w:name w:val="caption"/>
    <w:basedOn w:val="Normal"/>
    <w:next w:val="Normal"/>
    <w:uiPriority w:val="35"/>
    <w:unhideWhenUsed/>
    <w:qFormat/>
    <w:rsid w:val="00E14A61"/>
    <w:pPr>
      <w:spacing w:after="200" w:line="240" w:lineRule="auto"/>
    </w:pPr>
    <w:rPr>
      <w:i/>
      <w:iCs/>
      <w:color w:val="44546A" w:themeColor="text2"/>
      <w:sz w:val="18"/>
      <w:szCs w:val="18"/>
    </w:rPr>
  </w:style>
  <w:style w:type="paragraph" w:styleId="ListParagraph">
    <w:name w:val="List Paragraph"/>
    <w:basedOn w:val="Normal"/>
    <w:uiPriority w:val="34"/>
    <w:qFormat/>
    <w:rsid w:val="00304725"/>
    <w:pPr>
      <w:ind w:left="720"/>
      <w:contextualSpacing/>
    </w:pPr>
  </w:style>
  <w:style w:type="character" w:customStyle="1" w:styleId="Heading2Char">
    <w:name w:val="Heading 2 Char"/>
    <w:basedOn w:val="DefaultParagraphFont"/>
    <w:link w:val="Heading2"/>
    <w:uiPriority w:val="9"/>
    <w:rsid w:val="009232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2323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B4D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B7578"/>
    <w:rPr>
      <w:rFonts w:asciiTheme="majorHAnsi" w:eastAsiaTheme="majorEastAsia" w:hAnsiTheme="majorHAnsi" w:cstheme="majorBidi"/>
      <w:i/>
      <w:iCs/>
      <w:color w:val="2F5496" w:themeColor="accent1" w:themeShade="BF"/>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0531A6"/>
    <w:rPr>
      <w:b/>
      <w:bCs/>
    </w:rPr>
  </w:style>
  <w:style w:type="character" w:customStyle="1" w:styleId="CommentSubjectChar">
    <w:name w:val="Comment Subject Char"/>
    <w:basedOn w:val="CommentTextChar"/>
    <w:link w:val="CommentSubject"/>
    <w:uiPriority w:val="99"/>
    <w:semiHidden/>
    <w:rsid w:val="000531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894442">
      <w:bodyDiv w:val="1"/>
      <w:marLeft w:val="0"/>
      <w:marRight w:val="0"/>
      <w:marTop w:val="0"/>
      <w:marBottom w:val="0"/>
      <w:divBdr>
        <w:top w:val="none" w:sz="0" w:space="0" w:color="auto"/>
        <w:left w:val="none" w:sz="0" w:space="0" w:color="auto"/>
        <w:bottom w:val="none" w:sz="0" w:space="0" w:color="auto"/>
        <w:right w:val="none" w:sz="0" w:space="0" w:color="auto"/>
      </w:divBdr>
    </w:div>
    <w:div w:id="76264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4.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84235-7880-436B-A5AB-0E281E070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10343</Words>
  <Characters>58958</Characters>
  <Application>Microsoft Office Word</Application>
  <DocSecurity>0</DocSecurity>
  <Lines>491</Lines>
  <Paragraphs>138</Paragraphs>
  <ScaleCrop>false</ScaleCrop>
  <Company/>
  <LinksUpToDate>false</LinksUpToDate>
  <CharactersWithSpaces>69163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Bärtschi</dc:creator>
  <cp:keywords/>
  <dc:description/>
  <cp:lastModifiedBy>Pascal Bärtschi</cp:lastModifiedBy>
  <cp:revision>2</cp:revision>
  <dcterms:created xsi:type="dcterms:W3CDTF">2023-04-20T19:48:00Z</dcterms:created>
  <dcterms:modified xsi:type="dcterms:W3CDTF">2023-04-20T19:48:00Z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id="UB5EYRM9"/&gt;&lt;style id="http://www.zotero.org/styles/ecology" hasBibliography="1" bibliographyStyleHasBeenSet="1"/&gt;&lt;prefs&gt;&lt;pref name="fieldType" value="Field"/&gt;&lt;/prefs&gt;&lt;/data&gt;</vt:lpwstr>
  </property>
</Properties>
</file>